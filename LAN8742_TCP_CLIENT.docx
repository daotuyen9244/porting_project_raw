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3C" w:rsidRPr="00B6263C" w:rsidRDefault="00B6263C" w:rsidP="00B6263C">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6263C">
        <w:rPr>
          <w:rFonts w:ascii="Arial" w:eastAsia="Times New Roman" w:hAnsi="Arial" w:cs="Arial"/>
          <w:b/>
          <w:bCs/>
          <w:color w:val="000000"/>
          <w:kern w:val="36"/>
          <w:sz w:val="63"/>
          <w:szCs w:val="63"/>
        </w:rPr>
        <w:t>STM Lesson 126. LAN8742A. LWIP. NETCONN. TCP. We connect two inspectors</w:t>
      </w:r>
    </w:p>
    <w:p w:rsidR="00B6263C" w:rsidRPr="00B6263C" w:rsidRDefault="00B6263C" w:rsidP="00B6263C">
      <w:pPr>
        <w:shd w:val="clear" w:color="auto" w:fill="FAFAF0"/>
        <w:spacing w:after="150" w:line="240" w:lineRule="auto"/>
        <w:textAlignment w:val="baseline"/>
        <w:rPr>
          <w:rFonts w:ascii="Arial" w:eastAsia="Times New Roman" w:hAnsi="Arial" w:cs="Arial"/>
          <w:color w:val="9F9F9F"/>
          <w:sz w:val="18"/>
          <w:szCs w:val="18"/>
        </w:rPr>
      </w:pPr>
      <w:r w:rsidRPr="00B6263C">
        <w:rPr>
          <w:rFonts w:ascii="inherit" w:eastAsia="Times New Roman" w:hAnsi="inherit" w:cs="Arial"/>
          <w:color w:val="9F9F9F"/>
          <w:sz w:val="18"/>
          <w:szCs w:val="18"/>
          <w:bdr w:val="none" w:sz="0" w:space="0" w:color="auto" w:frame="1"/>
        </w:rPr>
        <w:t>Posted on </w:t>
      </w:r>
      <w:hyperlink r:id="rId4" w:tooltip="STM Lesson 126. LAN8742A.  LWIP.  NETCONN.  TCP.  We connect two inspectors" w:history="1">
        <w:r w:rsidRPr="00B6263C">
          <w:rPr>
            <w:rFonts w:ascii="inherit" w:eastAsia="Times New Roman" w:hAnsi="inherit" w:cs="Arial"/>
            <w:color w:val="0066CC"/>
            <w:sz w:val="18"/>
            <w:szCs w:val="18"/>
            <w:u w:val="single"/>
            <w:bdr w:val="none" w:sz="0" w:space="0" w:color="auto" w:frame="1"/>
          </w:rPr>
          <w:t>July 31, 2018</w:t>
        </w:r>
      </w:hyperlink>
      <w:r w:rsidRPr="00B6263C">
        <w:rPr>
          <w:rFonts w:ascii="inherit" w:eastAsia="Times New Roman" w:hAnsi="inherit" w:cs="Arial"/>
          <w:color w:val="9F9F9F"/>
          <w:sz w:val="18"/>
          <w:szCs w:val="18"/>
          <w:bdr w:val="none" w:sz="0" w:space="0" w:color="auto" w:frame="1"/>
        </w:rPr>
        <w:t>by </w:t>
      </w:r>
      <w:hyperlink r:id="rId5" w:tooltip="View all by Narod Stream" w:history="1">
        <w:r w:rsidRPr="00B6263C">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3" name="Picture 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B6263C">
          <w:rPr>
            <w:rFonts w:ascii="inherit" w:eastAsia="Times New Roman" w:hAnsi="inherit" w:cs="Arial"/>
            <w:color w:val="0066CC"/>
            <w:sz w:val="18"/>
            <w:szCs w:val="18"/>
            <w:u w:val="single"/>
            <w:bdr w:val="none" w:sz="0" w:space="0" w:color="auto" w:frame="1"/>
          </w:rPr>
          <w:t>Narod</w:t>
        </w:r>
        <w:proofErr w:type="spellEnd"/>
        <w:r w:rsidRPr="00B6263C">
          <w:rPr>
            <w:rFonts w:ascii="inherit" w:eastAsia="Times New Roman" w:hAnsi="inherit" w:cs="Arial"/>
            <w:color w:val="0066CC"/>
            <w:sz w:val="18"/>
            <w:szCs w:val="18"/>
            <w:u w:val="single"/>
            <w:bdr w:val="none" w:sz="0" w:space="0" w:color="auto" w:frame="1"/>
          </w:rPr>
          <w:t xml:space="preserve"> Stream</w:t>
        </w:r>
      </w:hyperlink>
      <w:r w:rsidRPr="00B6263C">
        <w:rPr>
          <w:rFonts w:ascii="Arial" w:eastAsia="Times New Roman" w:hAnsi="Arial" w:cs="Arial"/>
          <w:color w:val="9F9F9F"/>
          <w:sz w:val="18"/>
          <w:szCs w:val="18"/>
        </w:rPr>
        <w:t xml:space="preserve"> </w:t>
      </w:r>
      <w:r w:rsidRPr="00B6263C">
        <w:rPr>
          <w:rFonts w:ascii="inherit" w:eastAsia="Times New Roman" w:hAnsi="inherit" w:cs="Arial"/>
          <w:color w:val="9F9F9F"/>
          <w:sz w:val="18"/>
          <w:szCs w:val="18"/>
          <w:bdr w:val="none" w:sz="0" w:space="0" w:color="auto" w:frame="1"/>
        </w:rPr>
        <w:t>Posted in </w:t>
      </w:r>
      <w:hyperlink r:id="rId7" w:history="1">
        <w:r w:rsidRPr="00B6263C">
          <w:rPr>
            <w:rFonts w:ascii="inherit" w:eastAsia="Times New Roman" w:hAnsi="inherit" w:cs="Arial"/>
            <w:color w:val="0066CC"/>
            <w:sz w:val="18"/>
            <w:szCs w:val="18"/>
            <w:u w:val="single"/>
            <w:bdr w:val="none" w:sz="0" w:space="0" w:color="auto" w:frame="1"/>
          </w:rPr>
          <w:t>LAN</w:t>
        </w:r>
      </w:hyperlink>
      <w:r w:rsidRPr="00B6263C">
        <w:rPr>
          <w:rFonts w:ascii="inherit" w:eastAsia="Times New Roman" w:hAnsi="inherit" w:cs="Arial"/>
          <w:color w:val="9F9F9F"/>
          <w:sz w:val="18"/>
          <w:szCs w:val="18"/>
          <w:bdr w:val="none" w:sz="0" w:space="0" w:color="auto" w:frame="1"/>
        </w:rPr>
        <w:t> , </w:t>
      </w:r>
      <w:hyperlink r:id="rId8" w:history="1">
        <w:r w:rsidRPr="00B6263C">
          <w:rPr>
            <w:rFonts w:ascii="inherit" w:eastAsia="Times New Roman" w:hAnsi="inherit" w:cs="Arial"/>
            <w:color w:val="0066CC"/>
            <w:sz w:val="18"/>
            <w:szCs w:val="18"/>
            <w:u w:val="single"/>
            <w:bdr w:val="none" w:sz="0" w:space="0" w:color="auto" w:frame="1"/>
          </w:rPr>
          <w:t>Programming STM32 </w:t>
        </w:r>
      </w:hyperlink>
      <w:r w:rsidRPr="00B6263C">
        <w:rPr>
          <w:rFonts w:ascii="inherit" w:eastAsia="Times New Roman" w:hAnsi="inherit" w:cs="Arial"/>
          <w:color w:val="9F9F9F"/>
          <w:sz w:val="18"/>
          <w:szCs w:val="18"/>
          <w:bdr w:val="none" w:sz="0" w:space="0" w:color="auto" w:frame="1"/>
        </w:rPr>
        <w:t>- </w:t>
      </w:r>
      <w:hyperlink r:id="rId9" w:anchor="respond" w:history="1">
        <w:r w:rsidRPr="00B6263C">
          <w:rPr>
            <w:rFonts w:ascii="inherit" w:eastAsia="Times New Roman" w:hAnsi="inherit" w:cs="Arial"/>
            <w:color w:val="0066CC"/>
            <w:sz w:val="18"/>
            <w:szCs w:val="18"/>
            <w:u w:val="single"/>
            <w:bdr w:val="none" w:sz="0" w:space="0" w:color="auto" w:frame="1"/>
          </w:rPr>
          <w:t>No Comments ↓</w:t>
        </w:r>
      </w:hyperlink>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B6263C">
          <w:rPr>
            <w:rFonts w:ascii="inherit" w:eastAsia="Times New Roman" w:hAnsi="inherit" w:cs="Arial"/>
            <w:color w:val="0000FF"/>
            <w:sz w:val="21"/>
            <w:szCs w:val="21"/>
            <w:u w:val="single"/>
          </w:rPr>
          <w:t xml:space="preserve">Learn the profession of Internet </w:t>
        </w:r>
        <w:proofErr w:type="spellStart"/>
        <w:r w:rsidRPr="00B6263C">
          <w:rPr>
            <w:rFonts w:ascii="inherit" w:eastAsia="Times New Roman" w:hAnsi="inherit" w:cs="Arial"/>
            <w:color w:val="0000FF"/>
            <w:sz w:val="21"/>
            <w:szCs w:val="21"/>
            <w:u w:val="single"/>
          </w:rPr>
          <w:t>marketer!</w:t>
        </w:r>
      </w:hyperlink>
      <w:hyperlink r:id="rId11" w:tgtFrame="_blank" w:history="1">
        <w:r w:rsidRPr="00B6263C">
          <w:rPr>
            <w:rFonts w:ascii="inherit" w:eastAsia="Times New Roman" w:hAnsi="inherit" w:cs="Arial"/>
            <w:color w:val="0000FF"/>
            <w:sz w:val="21"/>
            <w:szCs w:val="21"/>
            <w:u w:val="single"/>
          </w:rPr>
          <w:t>Free</w:t>
        </w:r>
        <w:proofErr w:type="spellEnd"/>
        <w:r w:rsidRPr="00B6263C">
          <w:rPr>
            <w:rFonts w:ascii="inherit" w:eastAsia="Times New Roman" w:hAnsi="inherit" w:cs="Arial"/>
            <w:color w:val="0000FF"/>
            <w:sz w:val="21"/>
            <w:szCs w:val="21"/>
            <w:u w:val="single"/>
          </w:rPr>
          <w:t> advertising </w:t>
        </w:r>
        <w:r w:rsidRPr="00B6263C">
          <w:rPr>
            <w:rFonts w:ascii="inherit" w:eastAsia="Times New Roman" w:hAnsi="inherit" w:cs="Arial"/>
            <w:b/>
            <w:bCs/>
            <w:color w:val="0000FF"/>
            <w:sz w:val="21"/>
            <w:szCs w:val="21"/>
            <w:u w:val="single"/>
          </w:rPr>
          <w:t>course</w:t>
        </w:r>
        <w:r w:rsidRPr="00B6263C">
          <w:rPr>
            <w:rFonts w:ascii="inherit" w:eastAsia="Times New Roman" w:hAnsi="inherit" w:cs="Arial"/>
            <w:color w:val="0000FF"/>
            <w:sz w:val="21"/>
            <w:szCs w:val="21"/>
            <w:u w:val="single"/>
          </w:rPr>
          <w:t xml:space="preserve"> in </w:t>
        </w:r>
        <w:proofErr w:type="spellStart"/>
        <w:r w:rsidRPr="00B6263C">
          <w:rPr>
            <w:rFonts w:ascii="inherit" w:eastAsia="Times New Roman" w:hAnsi="inherit" w:cs="Arial"/>
            <w:color w:val="0000FF"/>
            <w:sz w:val="21"/>
            <w:szCs w:val="21"/>
            <w:u w:val="single"/>
          </w:rPr>
          <w:t>Yandex</w:t>
        </w:r>
        <w:proofErr w:type="spellEnd"/>
        <w:r w:rsidRPr="00B6263C">
          <w:rPr>
            <w:rFonts w:ascii="inherit" w:eastAsia="Times New Roman" w:hAnsi="inherit" w:cs="Arial"/>
            <w:color w:val="0000FF"/>
            <w:sz w:val="21"/>
            <w:szCs w:val="21"/>
            <w:u w:val="single"/>
          </w:rPr>
          <w:t xml:space="preserve">. Profession in 10 </w:t>
        </w:r>
        <w:proofErr w:type="spellStart"/>
        <w:r w:rsidRPr="00B6263C">
          <w:rPr>
            <w:rFonts w:ascii="inherit" w:eastAsia="Times New Roman" w:hAnsi="inherit" w:cs="Arial"/>
            <w:color w:val="0000FF"/>
            <w:sz w:val="21"/>
            <w:szCs w:val="21"/>
            <w:u w:val="single"/>
          </w:rPr>
          <w:t>days!Sign</w:t>
        </w:r>
        <w:proofErr w:type="spellEnd"/>
        <w:r w:rsidRPr="00B6263C">
          <w:rPr>
            <w:rFonts w:ascii="inherit" w:eastAsia="Times New Roman" w:hAnsi="inherit" w:cs="Arial"/>
            <w:color w:val="0000FF"/>
            <w:sz w:val="21"/>
            <w:szCs w:val="21"/>
            <w:u w:val="single"/>
          </w:rPr>
          <w:t xml:space="preserve"> up before 10.09.18</w:t>
        </w:r>
      </w:hyperlink>
      <w:hyperlink r:id="rId12" w:tgtFrame="_blank" w:history="1">
        <w:r w:rsidRPr="00B6263C">
          <w:rPr>
            <w:rFonts w:ascii="inherit" w:eastAsia="Times New Roman" w:hAnsi="inherit" w:cs="Arial"/>
            <w:color w:val="0000FF"/>
            <w:sz w:val="21"/>
            <w:szCs w:val="21"/>
            <w:u w:val="single"/>
          </w:rPr>
          <w:t xml:space="preserve">To learn </w:t>
        </w:r>
        <w:proofErr w:type="spellStart"/>
        <w:r w:rsidRPr="00B6263C">
          <w:rPr>
            <w:rFonts w:ascii="inherit" w:eastAsia="Times New Roman" w:hAnsi="inherit" w:cs="Arial"/>
            <w:color w:val="0000FF"/>
            <w:sz w:val="21"/>
            <w:szCs w:val="21"/>
            <w:u w:val="single"/>
          </w:rPr>
          <w:t>more</w:t>
        </w:r>
      </w:hyperlink>
      <w:hyperlink r:id="rId13" w:tgtFrame="_blank" w:history="1">
        <w:r w:rsidRPr="00B6263C">
          <w:rPr>
            <w:rFonts w:ascii="inherit" w:eastAsia="Times New Roman" w:hAnsi="inherit" w:cs="Arial"/>
            <w:color w:val="0000FF"/>
            <w:sz w:val="21"/>
            <w:szCs w:val="21"/>
            <w:u w:val="single"/>
          </w:rPr>
          <w:t>profiinternet.artur-grant.ru</w:t>
        </w:r>
      </w:hyperlink>
      <w:hyperlink r:id="rId14" w:tgtFrame="_blank" w:history="1">
        <w:r w:rsidRPr="00B6263C">
          <w:rPr>
            <w:rFonts w:ascii="inherit" w:eastAsia="Times New Roman" w:hAnsi="inherit" w:cs="Arial"/>
            <w:color w:val="0000FF"/>
            <w:sz w:val="21"/>
            <w:szCs w:val="21"/>
            <w:u w:val="single"/>
          </w:rPr>
          <w:t>Yandex.Direct</w:t>
        </w:r>
        <w:proofErr w:type="spellEnd"/>
      </w:hyperlink>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B6263C">
          <w:rPr>
            <w:rFonts w:ascii="inherit" w:eastAsia="Times New Roman" w:hAnsi="inherit" w:cs="Arial"/>
            <w:color w:val="0000FF"/>
            <w:sz w:val="21"/>
            <w:szCs w:val="21"/>
            <w:u w:val="single"/>
          </w:rPr>
          <w:t xml:space="preserve">Buy robot </w:t>
        </w:r>
        <w:proofErr w:type="spellStart"/>
        <w:r w:rsidRPr="00B6263C">
          <w:rPr>
            <w:rFonts w:ascii="inherit" w:eastAsia="Times New Roman" w:hAnsi="inherit" w:cs="Arial"/>
            <w:color w:val="0000FF"/>
            <w:sz w:val="21"/>
            <w:szCs w:val="21"/>
            <w:u w:val="single"/>
          </w:rPr>
          <w:t>constructor</w:t>
        </w:r>
      </w:hyperlink>
      <w:hyperlink r:id="rId16" w:tgtFrame="_blank" w:history="1">
        <w:r w:rsidRPr="00B6263C">
          <w:rPr>
            <w:rFonts w:ascii="inherit" w:eastAsia="Times New Roman" w:hAnsi="inherit" w:cs="Arial"/>
            <w:color w:val="0000FF"/>
            <w:sz w:val="21"/>
            <w:szCs w:val="21"/>
            <w:u w:val="single"/>
          </w:rPr>
          <w:t>Teach</w:t>
        </w:r>
        <w:proofErr w:type="spellEnd"/>
        <w:r w:rsidRPr="00B6263C">
          <w:rPr>
            <w:rFonts w:ascii="inherit" w:eastAsia="Times New Roman" w:hAnsi="inherit" w:cs="Arial"/>
            <w:color w:val="0000FF"/>
            <w:sz w:val="21"/>
            <w:szCs w:val="21"/>
            <w:u w:val="single"/>
          </w:rPr>
          <w:t xml:space="preserve"> your child to program. 6900 for a set of shares. </w:t>
        </w:r>
        <w:proofErr w:type="spellStart"/>
        <w:r w:rsidRPr="00B6263C">
          <w:rPr>
            <w:rFonts w:ascii="inherit" w:eastAsia="Times New Roman" w:hAnsi="inherit" w:cs="Arial"/>
            <w:color w:val="0000FF"/>
            <w:sz w:val="21"/>
            <w:szCs w:val="21"/>
            <w:u w:val="single"/>
          </w:rPr>
          <w:t>Order</w:t>
        </w:r>
      </w:hyperlink>
      <w:hyperlink r:id="rId17" w:tgtFrame="_blank" w:history="1">
        <w:r w:rsidRPr="00B6263C">
          <w:rPr>
            <w:rFonts w:ascii="inherit" w:eastAsia="Times New Roman" w:hAnsi="inherit" w:cs="Arial"/>
            <w:color w:val="0000FF"/>
            <w:sz w:val="21"/>
            <w:szCs w:val="21"/>
            <w:u w:val="single"/>
          </w:rPr>
          <w:t>To</w:t>
        </w:r>
        <w:proofErr w:type="spellEnd"/>
        <w:r w:rsidRPr="00B6263C">
          <w:rPr>
            <w:rFonts w:ascii="inherit" w:eastAsia="Times New Roman" w:hAnsi="inherit" w:cs="Arial"/>
            <w:color w:val="0000FF"/>
            <w:sz w:val="21"/>
            <w:szCs w:val="21"/>
            <w:u w:val="single"/>
          </w:rPr>
          <w:t xml:space="preserve"> learn </w:t>
        </w:r>
        <w:proofErr w:type="spellStart"/>
        <w:r w:rsidRPr="00B6263C">
          <w:rPr>
            <w:rFonts w:ascii="inherit" w:eastAsia="Times New Roman" w:hAnsi="inherit" w:cs="Arial"/>
            <w:color w:val="0000FF"/>
            <w:sz w:val="21"/>
            <w:szCs w:val="21"/>
            <w:u w:val="single"/>
          </w:rPr>
          <w:t>more</w:t>
        </w:r>
      </w:hyperlink>
      <w:hyperlink r:id="rId18" w:tgtFrame="_blank" w:history="1">
        <w:r w:rsidRPr="00B6263C">
          <w:rPr>
            <w:rFonts w:ascii="inherit" w:eastAsia="Times New Roman" w:hAnsi="inherit" w:cs="Arial"/>
            <w:color w:val="0000FF"/>
            <w:sz w:val="21"/>
            <w:szCs w:val="21"/>
            <w:u w:val="single"/>
          </w:rPr>
          <w:t>dorado-uno.ru</w:t>
        </w:r>
      </w:hyperlink>
      <w:hyperlink r:id="rId19" w:tgtFrame="_blank" w:history="1">
        <w:r w:rsidRPr="00B6263C">
          <w:rPr>
            <w:rFonts w:ascii="inherit" w:eastAsia="Times New Roman" w:hAnsi="inherit" w:cs="Arial"/>
            <w:color w:val="0000FF"/>
            <w:sz w:val="21"/>
            <w:szCs w:val="21"/>
            <w:u w:val="single"/>
          </w:rPr>
          <w:t>Yandex.Direct</w:t>
        </w:r>
        <w:proofErr w:type="spellEnd"/>
      </w:hyperlink>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continue to work with the TCP protocol and today we will try to connect the server and client created by us in the previous sessions to each other and teach them to exchange data. I think this lesson can come in handy in the future, since it is often necessary to connect controllers among themselves, without resorting at all to participation in a network of computers.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Let's start with the server.</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The project for the server will be created on the basis of the project of the </w:t>
      </w:r>
      <w:hyperlink r:id="rId20" w:history="1">
        <w:r w:rsidRPr="00B6263C">
          <w:rPr>
            <w:rFonts w:ascii="inherit" w:eastAsia="Times New Roman" w:hAnsi="inherit" w:cs="Times New Roman"/>
            <w:color w:val="0066CC"/>
            <w:sz w:val="24"/>
            <w:szCs w:val="24"/>
            <w:u w:val="single"/>
            <w:bdr w:val="none" w:sz="0" w:space="0" w:color="auto" w:frame="1"/>
          </w:rPr>
          <w:t>lesson 124 </w:t>
        </w:r>
      </w:hyperlink>
      <w:r w:rsidRPr="00B6263C">
        <w:rPr>
          <w:rFonts w:ascii="inherit" w:eastAsia="Times New Roman" w:hAnsi="inherit" w:cs="Times New Roman"/>
          <w:b/>
          <w:bCs/>
          <w:color w:val="000000"/>
          <w:sz w:val="24"/>
          <w:szCs w:val="24"/>
          <w:bdr w:val="none" w:sz="0" w:space="0" w:color="auto" w:frame="1"/>
        </w:rPr>
        <w:t>LAN8742_TCP_SERVER_NETCONN</w:t>
      </w:r>
      <w:r w:rsidRPr="00B6263C">
        <w:rPr>
          <w:rFonts w:ascii="Times New Roman" w:eastAsia="Times New Roman" w:hAnsi="Times New Roman" w:cs="Times New Roman"/>
          <w:color w:val="000000"/>
          <w:sz w:val="24"/>
          <w:szCs w:val="24"/>
        </w:rPr>
        <w:t> and give it a name a little different - </w:t>
      </w:r>
      <w:r w:rsidRPr="00B6263C">
        <w:rPr>
          <w:rFonts w:ascii="inherit" w:eastAsia="Times New Roman" w:hAnsi="inherit" w:cs="Times New Roman"/>
          <w:b/>
          <w:bCs/>
          <w:color w:val="000000"/>
          <w:sz w:val="24"/>
          <w:szCs w:val="24"/>
          <w:bdr w:val="none" w:sz="0" w:space="0" w:color="auto" w:frame="1"/>
        </w:rPr>
        <w:t>LAN8742_TCP_SERVER</w:t>
      </w:r>
      <w:r w:rsidRPr="00B6263C">
        <w:rPr>
          <w:rFonts w:ascii="Times New Roman" w:eastAsia="Times New Roman" w:hAnsi="Times New Roman" w:cs="Times New Roman"/>
          <w:color w:val="000000"/>
          <w:sz w:val="24"/>
          <w:szCs w:val="24"/>
        </w:rPr>
        <w:t> , so that our projects from different classes will somehow differ in their names.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xml:space="preserve">Let's open our project in Cube MX and, absolutely without touching it, we will generate the project </w:t>
      </w:r>
      <w:proofErr w:type="gramStart"/>
      <w:r w:rsidRPr="00B6263C">
        <w:rPr>
          <w:rFonts w:ascii="Times New Roman" w:eastAsia="Times New Roman" w:hAnsi="Times New Roman" w:cs="Times New Roman"/>
          <w:color w:val="000000"/>
          <w:sz w:val="24"/>
          <w:szCs w:val="24"/>
        </w:rPr>
        <w:t>for  </w:t>
      </w:r>
      <w:r w:rsidRPr="00B6263C">
        <w:rPr>
          <w:rFonts w:ascii="inherit" w:eastAsia="Times New Roman" w:hAnsi="inherit" w:cs="Times New Roman"/>
          <w:b/>
          <w:bCs/>
          <w:color w:val="000000"/>
          <w:sz w:val="24"/>
          <w:szCs w:val="24"/>
          <w:bdr w:val="none" w:sz="0" w:space="0" w:color="auto" w:frame="1"/>
        </w:rPr>
        <w:t>System</w:t>
      </w:r>
      <w:proofErr w:type="gramEnd"/>
      <w:r w:rsidRPr="00B6263C">
        <w:rPr>
          <w:rFonts w:ascii="inherit" w:eastAsia="Times New Roman" w:hAnsi="inherit" w:cs="Times New Roman"/>
          <w:b/>
          <w:bCs/>
          <w:color w:val="000000"/>
          <w:sz w:val="24"/>
          <w:szCs w:val="24"/>
          <w:bdr w:val="none" w:sz="0" w:space="0" w:color="auto" w:frame="1"/>
        </w:rPr>
        <w:t xml:space="preserve"> Workbench</w:t>
      </w:r>
      <w:r w:rsidRPr="00B6263C">
        <w:rPr>
          <w:rFonts w:ascii="Times New Roman" w:eastAsia="Times New Roman" w:hAnsi="Times New Roman" w:cs="Times New Roman"/>
          <w:color w:val="000000"/>
          <w:sz w:val="24"/>
          <w:szCs w:val="24"/>
        </w:rPr>
        <w:t xml:space="preserve">  and open it there. Set the optimization level </w:t>
      </w:r>
      <w:proofErr w:type="gramStart"/>
      <w:r w:rsidRPr="00B6263C">
        <w:rPr>
          <w:rFonts w:ascii="Times New Roman" w:eastAsia="Times New Roman" w:hAnsi="Times New Roman" w:cs="Times New Roman"/>
          <w:color w:val="000000"/>
          <w:sz w:val="24"/>
          <w:szCs w:val="24"/>
        </w:rPr>
        <w:t>to  </w:t>
      </w:r>
      <w:r w:rsidRPr="00B6263C">
        <w:rPr>
          <w:rFonts w:ascii="inherit" w:eastAsia="Times New Roman" w:hAnsi="inherit" w:cs="Times New Roman"/>
          <w:b/>
          <w:bCs/>
          <w:color w:val="000000"/>
          <w:sz w:val="24"/>
          <w:szCs w:val="24"/>
          <w:bdr w:val="none" w:sz="0" w:space="0" w:color="auto" w:frame="1"/>
        </w:rPr>
        <w:t>1</w:t>
      </w:r>
      <w:proofErr w:type="gramEnd"/>
      <w:r w:rsidRPr="00B6263C">
        <w:rPr>
          <w:rFonts w:ascii="Times New Roman" w:eastAsia="Times New Roman" w:hAnsi="Times New Roman" w:cs="Times New Roman"/>
          <w:color w:val="000000"/>
          <w:sz w:val="24"/>
          <w:szCs w:val="24"/>
        </w:rPr>
        <w:t> , remove it with debugging settings and comment out the lines unknown to the compiler in the </w:t>
      </w:r>
      <w:proofErr w:type="spellStart"/>
      <w:r w:rsidRPr="00B6263C">
        <w:rPr>
          <w:rFonts w:ascii="inherit" w:eastAsia="Times New Roman" w:hAnsi="inherit" w:cs="Times New Roman"/>
          <w:b/>
          <w:bCs/>
          <w:color w:val="000000"/>
          <w:sz w:val="24"/>
          <w:szCs w:val="24"/>
          <w:bdr w:val="none" w:sz="0" w:space="0" w:color="auto" w:frame="1"/>
        </w:rPr>
        <w:t>main.c</w:t>
      </w:r>
      <w:proofErr w:type="spellEnd"/>
      <w:r w:rsidRPr="00B6263C">
        <w:rPr>
          <w:rFonts w:ascii="Times New Roman" w:eastAsia="Times New Roman" w:hAnsi="Times New Roman" w:cs="Times New Roman"/>
          <w:color w:val="000000"/>
          <w:sz w:val="24"/>
          <w:szCs w:val="24"/>
        </w:rPr>
        <w:t> file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Let's try to build the project and start working with the </w:t>
      </w:r>
      <w:proofErr w:type="spellStart"/>
      <w:r w:rsidRPr="00B6263C">
        <w:rPr>
          <w:rFonts w:ascii="inherit" w:eastAsia="Times New Roman" w:hAnsi="inherit" w:cs="Arial"/>
          <w:b/>
          <w:bCs/>
          <w:color w:val="000000"/>
          <w:sz w:val="21"/>
          <w:szCs w:val="21"/>
          <w:bdr w:val="none" w:sz="0" w:space="0" w:color="auto" w:frame="1"/>
        </w:rPr>
        <w:t>main.c</w:t>
      </w:r>
      <w:proofErr w:type="spellEnd"/>
      <w:r w:rsidRPr="00B6263C">
        <w:rPr>
          <w:rFonts w:ascii="inherit" w:eastAsia="Times New Roman" w:hAnsi="inherit" w:cs="Arial"/>
          <w:color w:val="000000"/>
          <w:sz w:val="21"/>
          <w:szCs w:val="21"/>
        </w:rPr>
        <w:t> </w:t>
      </w:r>
      <w:proofErr w:type="gramStart"/>
      <w:r w:rsidRPr="00B6263C">
        <w:rPr>
          <w:rFonts w:ascii="inherit" w:eastAsia="Times New Roman" w:hAnsi="inherit" w:cs="Arial"/>
          <w:color w:val="000000"/>
          <w:sz w:val="21"/>
          <w:szCs w:val="21"/>
        </w:rPr>
        <w:t>file  .</w:t>
      </w:r>
      <w:proofErr w:type="gramEnd"/>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will no longer send a string, but a 32-bit value, so in this connection, we will have to redo the code slightly.</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Let's </w:t>
      </w:r>
      <w:r w:rsidRPr="00B6263C">
        <w:rPr>
          <w:rFonts w:ascii="inherit" w:eastAsia="Times New Roman" w:hAnsi="inherit" w:cs="Times New Roman"/>
          <w:b/>
          <w:bCs/>
          <w:color w:val="000000"/>
          <w:sz w:val="24"/>
          <w:szCs w:val="24"/>
          <w:bdr w:val="none" w:sz="0" w:space="0" w:color="auto" w:frame="1"/>
        </w:rPr>
        <w:t xml:space="preserve">go to the </w:t>
      </w:r>
      <w:proofErr w:type="spellStart"/>
      <w:r w:rsidRPr="00B6263C">
        <w:rPr>
          <w:rFonts w:ascii="inherit" w:eastAsia="Times New Roman" w:hAnsi="inherit" w:cs="Times New Roman"/>
          <w:b/>
          <w:bCs/>
          <w:color w:val="000000"/>
          <w:sz w:val="24"/>
          <w:szCs w:val="24"/>
          <w:bdr w:val="none" w:sz="0" w:space="0" w:color="auto" w:frame="1"/>
        </w:rPr>
        <w:t>tcp_thread</w:t>
      </w:r>
      <w:proofErr w:type="spellEnd"/>
      <w:r w:rsidRPr="00B6263C">
        <w:rPr>
          <w:rFonts w:ascii="Times New Roman" w:eastAsia="Times New Roman" w:hAnsi="Times New Roman" w:cs="Times New Roman"/>
          <w:color w:val="000000"/>
          <w:sz w:val="24"/>
          <w:szCs w:val="24"/>
        </w:rPr>
        <w:t> connection task function and declare there a variable for storing the number of passed system quanta from the moment the controller was turned on or rebooted, the same variable will serve for storing similar data that will come from the client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color w:val="005032"/>
          <w:sz w:val="21"/>
          <w:szCs w:val="21"/>
          <w:bdr w:val="none" w:sz="0" w:space="0" w:color="auto" w:frame="1"/>
        </w:rPr>
        <w:t>struct_sock</w:t>
      </w:r>
      <w:proofErr w:type="spellEnd"/>
      <w:r w:rsidRPr="00B6263C">
        <w:rPr>
          <w:rFonts w:ascii="Courier New" w:eastAsia="Times New Roman" w:hAnsi="Courier New" w:cs="Courier New"/>
          <w:color w:val="000000"/>
          <w:sz w:val="21"/>
          <w:szCs w:val="21"/>
          <w:bdr w:val="none" w:sz="0" w:space="0" w:color="auto" w:frame="1"/>
        </w:rPr>
        <w:t> *</w:t>
      </w:r>
      <w:proofErr w:type="spellStart"/>
      <w:r w:rsidRPr="00B6263C">
        <w:rPr>
          <w:rFonts w:ascii="Courier New" w:eastAsia="Times New Roman" w:hAnsi="Courier New" w:cs="Courier New"/>
          <w:color w:val="000000"/>
          <w:sz w:val="21"/>
          <w:szCs w:val="21"/>
          <w:bdr w:val="none" w:sz="0" w:space="0" w:color="auto" w:frame="1"/>
        </w:rPr>
        <w:t>arg_sock</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b/>
          <w:bCs/>
          <w:color w:val="005032"/>
          <w:sz w:val="21"/>
          <w:szCs w:val="21"/>
          <w:bdr w:val="none" w:sz="0" w:space="0" w:color="auto" w:frame="1"/>
        </w:rPr>
        <w:t>uint32_t</w:t>
      </w:r>
      <w:r w:rsidRPr="00B6263C">
        <w:rPr>
          <w:rFonts w:ascii="Courier New" w:eastAsia="Times New Roman" w:hAnsi="Courier New" w:cs="Courier New"/>
          <w:b/>
          <w:bCs/>
          <w:color w:val="000000"/>
          <w:sz w:val="21"/>
          <w:szCs w:val="21"/>
          <w:bdr w:val="none" w:sz="0" w:space="0" w:color="auto" w:frame="1"/>
        </w:rPr>
        <w:t> </w:t>
      </w:r>
      <w:proofErr w:type="spellStart"/>
      <w:r w:rsidRPr="00B6263C">
        <w:rPr>
          <w:rFonts w:ascii="Courier New" w:eastAsia="Times New Roman" w:hAnsi="Courier New" w:cs="Courier New"/>
          <w:b/>
          <w:bCs/>
          <w:color w:val="000000"/>
          <w:sz w:val="21"/>
          <w:szCs w:val="21"/>
          <w:bdr w:val="none" w:sz="0" w:space="0" w:color="auto" w:frame="1"/>
        </w:rPr>
        <w:t>syscnt</w:t>
      </w:r>
      <w:proofErr w:type="spellEnd"/>
      <w:r w:rsidRPr="00B6263C">
        <w:rPr>
          <w:rFonts w:ascii="Courier New" w:eastAsia="Times New Roman" w:hAnsi="Courier New" w:cs="Courier New"/>
          <w:b/>
          <w:bCs/>
          <w:color w:val="000000"/>
          <w:sz w:val="21"/>
          <w:szCs w:val="21"/>
          <w:bdr w:val="none" w:sz="0" w:space="0" w:color="auto" w:frame="1"/>
        </w:rPr>
        <w:t xml:space="preserve"> = </w:t>
      </w:r>
      <w:r w:rsidRPr="00B6263C">
        <w:rPr>
          <w:rFonts w:ascii="inherit" w:eastAsia="Times New Roman" w:hAnsi="inherit" w:cs="Courier New"/>
          <w:b/>
          <w:bCs/>
          <w:color w:val="800000"/>
          <w:sz w:val="21"/>
          <w:szCs w:val="21"/>
          <w:bdr w:val="none" w:sz="0" w:space="0" w:color="auto" w:frame="1"/>
        </w:rPr>
        <w:t>0</w:t>
      </w: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In the same function, after we took the contents of the receive buffer into our local buffer, so as not to get confused, remove all the code to the end of the condition body. That is, there will only be this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color w:val="7F0055"/>
          <w:sz w:val="21"/>
          <w:szCs w:val="21"/>
          <w:bdr w:val="none" w:sz="0" w:space="0" w:color="auto" w:frame="1"/>
        </w:rPr>
        <w:t>if</w:t>
      </w:r>
      <w:r w:rsidRPr="00B6263C">
        <w:rPr>
          <w:rFonts w:ascii="Courier New" w:eastAsia="Times New Roman" w:hAnsi="Courier New" w:cs="Courier New"/>
          <w:color w:val="000000"/>
          <w:sz w:val="21"/>
          <w:szCs w:val="21"/>
          <w:bdr w:val="none" w:sz="0" w:space="0" w:color="auto" w:frame="1"/>
        </w:rPr>
        <w:t> (</w:t>
      </w:r>
      <w:proofErr w:type="spellStart"/>
      <w:r w:rsidRPr="00B6263C">
        <w:rPr>
          <w:rFonts w:ascii="Courier New" w:eastAsia="Times New Roman" w:hAnsi="Courier New" w:cs="Courier New"/>
          <w:color w:val="000000"/>
          <w:sz w:val="21"/>
          <w:szCs w:val="21"/>
          <w:bdr w:val="none" w:sz="0" w:space="0" w:color="auto" w:frame="1"/>
        </w:rPr>
        <w:t>recv_err</w:t>
      </w:r>
      <w:proofErr w:type="spellEnd"/>
      <w:r w:rsidRPr="00B6263C">
        <w:rPr>
          <w:rFonts w:ascii="Courier New" w:eastAsia="Times New Roman" w:hAnsi="Courier New" w:cs="Courier New"/>
          <w:color w:val="000000"/>
          <w:sz w:val="21"/>
          <w:szCs w:val="21"/>
          <w:bdr w:val="none" w:sz="0" w:space="0" w:color="auto" w:frame="1"/>
        </w:rPr>
        <w:t xml:space="preserve"> == </w:t>
      </w:r>
      <w:r w:rsidRPr="00B6263C">
        <w:rPr>
          <w:rFonts w:ascii="inherit" w:eastAsia="Times New Roman" w:hAnsi="inherit" w:cs="Courier New"/>
          <w:i/>
          <w:iCs/>
          <w:color w:val="0000C0"/>
          <w:sz w:val="21"/>
          <w:szCs w:val="21"/>
          <w:bdr w:val="none" w:sz="0" w:space="0" w:color="auto" w:frame="1"/>
        </w:rPr>
        <w:t>ERR_OK</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  </w:t>
      </w:r>
      <w:proofErr w:type="spellStart"/>
      <w:r w:rsidRPr="00B6263C">
        <w:rPr>
          <w:rFonts w:ascii="inherit" w:eastAsia="Times New Roman" w:hAnsi="inherit" w:cs="Courier New"/>
          <w:b/>
          <w:bCs/>
          <w:color w:val="000000"/>
          <w:sz w:val="21"/>
          <w:szCs w:val="21"/>
          <w:bdr w:val="none" w:sz="0" w:space="0" w:color="auto" w:frame="1"/>
        </w:rPr>
        <w:t>netbuf_</w:t>
      </w:r>
      <w:proofErr w:type="gramStart"/>
      <w:r w:rsidRPr="00B6263C">
        <w:rPr>
          <w:rFonts w:ascii="inherit" w:eastAsia="Times New Roman" w:hAnsi="inherit" w:cs="Courier New"/>
          <w:b/>
          <w:bCs/>
          <w:color w:val="000000"/>
          <w:sz w:val="21"/>
          <w:szCs w:val="21"/>
          <w:bdr w:val="none" w:sz="0" w:space="0" w:color="auto" w:frame="1"/>
        </w:rPr>
        <w:t>data</w:t>
      </w:r>
      <w:proofErr w:type="spellEnd"/>
      <w:r w:rsidRPr="00B6263C">
        <w:rPr>
          <w:rFonts w:ascii="inherit" w:eastAsia="Times New Roman" w:hAnsi="inherit" w:cs="Courier New"/>
          <w:b/>
          <w:bCs/>
          <w:color w:val="000000"/>
          <w:sz w:val="21"/>
          <w:szCs w:val="21"/>
          <w:bdr w:val="none" w:sz="0" w:space="0" w:color="auto" w:frame="1"/>
        </w:rPr>
        <w:t>(</w:t>
      </w:r>
      <w:proofErr w:type="spellStart"/>
      <w:proofErr w:type="gramEnd"/>
      <w:r w:rsidRPr="00B6263C">
        <w:rPr>
          <w:rFonts w:ascii="inherit" w:eastAsia="Times New Roman" w:hAnsi="inherit" w:cs="Courier New"/>
          <w:b/>
          <w:bCs/>
          <w:color w:val="000000"/>
          <w:sz w:val="21"/>
          <w:szCs w:val="21"/>
          <w:bdr w:val="none" w:sz="0" w:space="0" w:color="auto" w:frame="1"/>
        </w:rPr>
        <w:t>inbuf</w:t>
      </w:r>
      <w:proofErr w:type="spellEnd"/>
      <w:r w:rsidRPr="00B6263C">
        <w:rPr>
          <w:rFonts w:ascii="inherit" w:eastAsia="Times New Roman" w:hAnsi="inherit" w:cs="Courier New"/>
          <w:b/>
          <w:bCs/>
          <w:color w:val="000000"/>
          <w:sz w:val="21"/>
          <w:szCs w:val="21"/>
          <w:bdr w:val="none" w:sz="0" w:space="0" w:color="auto" w:frame="1"/>
        </w:rPr>
        <w:t>, (</w:t>
      </w:r>
      <w:r w:rsidRPr="00B6263C">
        <w:rPr>
          <w:rFonts w:ascii="inherit" w:eastAsia="Times New Roman" w:hAnsi="inherit" w:cs="Courier New"/>
          <w:b/>
          <w:bCs/>
          <w:color w:val="7F0055"/>
          <w:sz w:val="21"/>
          <w:szCs w:val="21"/>
          <w:bdr w:val="none" w:sz="0" w:space="0" w:color="auto" w:frame="1"/>
        </w:rPr>
        <w:t>void</w:t>
      </w:r>
      <w:r w:rsidRPr="00B6263C">
        <w:rPr>
          <w:rFonts w:ascii="inherit" w:eastAsia="Times New Roman" w:hAnsi="inherit" w:cs="Courier New"/>
          <w:b/>
          <w:bCs/>
          <w:color w:val="000000"/>
          <w:sz w:val="21"/>
          <w:szCs w:val="21"/>
          <w:bdr w:val="none" w:sz="0" w:space="0" w:color="auto" w:frame="1"/>
        </w:rPr>
        <w:t>**)&amp;</w:t>
      </w:r>
      <w:proofErr w:type="spellStart"/>
      <w:r w:rsidRPr="00B6263C">
        <w:rPr>
          <w:rFonts w:ascii="inherit" w:eastAsia="Times New Roman" w:hAnsi="inherit" w:cs="Courier New"/>
          <w:b/>
          <w:bCs/>
          <w:color w:val="000000"/>
          <w:sz w:val="21"/>
          <w:szCs w:val="21"/>
          <w:bdr w:val="none" w:sz="0" w:space="0" w:color="auto" w:frame="1"/>
        </w:rPr>
        <w:t>buf</w:t>
      </w:r>
      <w:proofErr w:type="spellEnd"/>
      <w:r w:rsidRPr="00B6263C">
        <w:rPr>
          <w:rFonts w:ascii="inherit" w:eastAsia="Times New Roman" w:hAnsi="inherit" w:cs="Courier New"/>
          <w:b/>
          <w:bCs/>
          <w:color w:val="000000"/>
          <w:sz w:val="21"/>
          <w:szCs w:val="21"/>
          <w:bdr w:val="none" w:sz="0" w:space="0" w:color="auto" w:frame="1"/>
        </w:rPr>
        <w:t>, &amp;</w:t>
      </w:r>
      <w:proofErr w:type="spellStart"/>
      <w:r w:rsidRPr="00B6263C">
        <w:rPr>
          <w:rFonts w:ascii="inherit" w:eastAsia="Times New Roman" w:hAnsi="inherit" w:cs="Courier New"/>
          <w:b/>
          <w:bCs/>
          <w:color w:val="000000"/>
          <w:sz w:val="21"/>
          <w:szCs w:val="21"/>
          <w:bdr w:val="none" w:sz="0" w:space="0" w:color="auto" w:frame="1"/>
        </w:rPr>
        <w:t>buflen</w:t>
      </w:r>
      <w:proofErr w:type="spellEnd"/>
      <w:r w:rsidRPr="00B6263C">
        <w:rPr>
          <w:rFonts w:ascii="inherit" w:eastAsia="Times New Roman" w:hAnsi="inherit"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lastRenderedPageBreak/>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We'll finish the rest of the code now.</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xml:space="preserve">First, free the buffer memory, otherwise it will at </w:t>
      </w:r>
      <w:proofErr w:type="gramStart"/>
      <w:r w:rsidRPr="00B6263C">
        <w:rPr>
          <w:rFonts w:ascii="Times New Roman" w:eastAsia="Times New Roman" w:hAnsi="Times New Roman" w:cs="Times New Roman"/>
          <w:color w:val="000000"/>
          <w:sz w:val="24"/>
          <w:szCs w:val="24"/>
        </w:rPr>
        <w:t>one point</w:t>
      </w:r>
      <w:proofErr w:type="gramEnd"/>
      <w:r w:rsidRPr="00B6263C">
        <w:rPr>
          <w:rFonts w:ascii="Times New Roman" w:eastAsia="Times New Roman" w:hAnsi="Times New Roman" w:cs="Times New Roman"/>
          <w:color w:val="000000"/>
          <w:sz w:val="24"/>
          <w:szCs w:val="24"/>
        </w:rPr>
        <w:t xml:space="preserve"> stop receiving data</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netbuf_</w:t>
      </w:r>
      <w:proofErr w:type="gramStart"/>
      <w:r w:rsidRPr="00B6263C">
        <w:rPr>
          <w:rFonts w:ascii="Courier New" w:eastAsia="Times New Roman" w:hAnsi="Courier New" w:cs="Courier New"/>
          <w:color w:val="000000"/>
          <w:sz w:val="21"/>
          <w:szCs w:val="21"/>
          <w:bdr w:val="none" w:sz="0" w:space="0" w:color="auto" w:frame="1"/>
        </w:rPr>
        <w:t>data</w:t>
      </w:r>
      <w:proofErr w:type="spellEnd"/>
      <w:r w:rsidRPr="00B6263C">
        <w:rPr>
          <w:rFonts w:ascii="Courier New" w:eastAsia="Times New Roman" w:hAnsi="Courier New" w:cs="Courier New"/>
          <w:color w:val="000000"/>
          <w:sz w:val="21"/>
          <w:szCs w:val="21"/>
          <w:bdr w:val="none" w:sz="0" w:space="0" w:color="auto" w:frame="1"/>
        </w:rPr>
        <w:t>(</w:t>
      </w:r>
      <w:proofErr w:type="spellStart"/>
      <w:proofErr w:type="gramEnd"/>
      <w:r w:rsidRPr="00B6263C">
        <w:rPr>
          <w:rFonts w:ascii="Courier New" w:eastAsia="Times New Roman" w:hAnsi="Courier New" w:cs="Courier New"/>
          <w:color w:val="000000"/>
          <w:sz w:val="21"/>
          <w:szCs w:val="21"/>
          <w:bdr w:val="none" w:sz="0" w:space="0" w:color="auto" w:frame="1"/>
        </w:rPr>
        <w:t>inbuf</w:t>
      </w:r>
      <w:proofErr w:type="spellEnd"/>
      <w:r w:rsidRPr="00B6263C">
        <w:rPr>
          <w:rFonts w:ascii="Courier New" w:eastAsia="Times New Roman" w:hAnsi="Courier New" w:cs="Courier New"/>
          <w:color w:val="000000"/>
          <w:sz w:val="21"/>
          <w:szCs w:val="21"/>
          <w:bdr w:val="none" w:sz="0" w:space="0" w:color="auto" w:frame="1"/>
        </w:rPr>
        <w:t>, (</w:t>
      </w:r>
      <w:r w:rsidRPr="00B6263C">
        <w:rPr>
          <w:rFonts w:ascii="inherit" w:eastAsia="Times New Roman" w:hAnsi="inherit" w:cs="Courier New"/>
          <w:color w:val="7F0055"/>
          <w:sz w:val="21"/>
          <w:szCs w:val="21"/>
          <w:bdr w:val="none" w:sz="0" w:space="0" w:color="auto" w:frame="1"/>
        </w:rPr>
        <w:t>void</w:t>
      </w:r>
      <w:r w:rsidRPr="00B6263C">
        <w:rPr>
          <w:rFonts w:ascii="Courier New" w:eastAsia="Times New Roman" w:hAnsi="Courier New" w:cs="Courier New"/>
          <w:color w:val="000000"/>
          <w:sz w:val="21"/>
          <w:szCs w:val="21"/>
          <w:bdr w:val="none" w:sz="0" w:space="0" w:color="auto" w:frame="1"/>
        </w:rPr>
        <w:t>**)&amp;</w:t>
      </w:r>
      <w:proofErr w:type="spellStart"/>
      <w:r w:rsidRPr="00B6263C">
        <w:rPr>
          <w:rFonts w:ascii="Courier New" w:eastAsia="Times New Roman" w:hAnsi="Courier New" w:cs="Courier New"/>
          <w:color w:val="000000"/>
          <w:sz w:val="21"/>
          <w:szCs w:val="21"/>
          <w:bdr w:val="none" w:sz="0" w:space="0" w:color="auto" w:frame="1"/>
        </w:rPr>
        <w:t>buf</w:t>
      </w:r>
      <w:proofErr w:type="spellEnd"/>
      <w:r w:rsidRPr="00B6263C">
        <w:rPr>
          <w:rFonts w:ascii="Courier New" w:eastAsia="Times New Roman" w:hAnsi="Courier New" w:cs="Courier New"/>
          <w:color w:val="000000"/>
          <w:sz w:val="21"/>
          <w:szCs w:val="21"/>
          <w:bdr w:val="none" w:sz="0" w:space="0" w:color="auto" w:frame="1"/>
        </w:rPr>
        <w:t>, &amp;</w:t>
      </w:r>
      <w:proofErr w:type="spellStart"/>
      <w:r w:rsidRPr="00B6263C">
        <w:rPr>
          <w:rFonts w:ascii="Courier New" w:eastAsia="Times New Roman" w:hAnsi="Courier New" w:cs="Courier New"/>
          <w:color w:val="000000"/>
          <w:sz w:val="21"/>
          <w:szCs w:val="21"/>
          <w:bdr w:val="none" w:sz="0" w:space="0" w:color="auto" w:frame="1"/>
        </w:rPr>
        <w:t>buflen</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netbuf_delete</w:t>
      </w:r>
      <w:proofErr w:type="spellEnd"/>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inbuf</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If the buffer length is greater than 1, then we take the 32-bit value from the local buffer</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netbuf_delete</w:t>
      </w:r>
      <w:proofErr w:type="spellEnd"/>
      <w:r w:rsidRPr="00B6263C">
        <w:rPr>
          <w:rFonts w:ascii="Courier New" w:eastAsia="Times New Roman" w:hAnsi="Courier New" w:cs="Courier New"/>
          <w:color w:val="000000"/>
          <w:sz w:val="21"/>
          <w:szCs w:val="21"/>
          <w:bdr w:val="none" w:sz="0" w:space="0" w:color="auto" w:frame="1"/>
        </w:rPr>
        <w:t>(</w:t>
      </w:r>
      <w:proofErr w:type="spellStart"/>
      <w:r w:rsidRPr="00B6263C">
        <w:rPr>
          <w:rFonts w:ascii="Courier New" w:eastAsia="Times New Roman" w:hAnsi="Courier New" w:cs="Courier New"/>
          <w:color w:val="000000"/>
          <w:sz w:val="21"/>
          <w:szCs w:val="21"/>
          <w:bdr w:val="none" w:sz="0" w:space="0" w:color="auto" w:frame="1"/>
        </w:rPr>
        <w:t>inbuf</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b/>
          <w:bCs/>
          <w:color w:val="7F0055"/>
          <w:sz w:val="21"/>
          <w:szCs w:val="21"/>
          <w:bdr w:val="none" w:sz="0" w:space="0" w:color="auto" w:frame="1"/>
        </w:rPr>
        <w:t>if</w:t>
      </w:r>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buflen</w:t>
      </w:r>
      <w:proofErr w:type="spellEnd"/>
      <w:r w:rsidRPr="00B6263C">
        <w:rPr>
          <w:rFonts w:ascii="Courier New" w:eastAsia="Times New Roman" w:hAnsi="Courier New" w:cs="Courier New"/>
          <w:b/>
          <w:bCs/>
          <w:color w:val="000000"/>
          <w:sz w:val="21"/>
          <w:szCs w:val="21"/>
          <w:bdr w:val="none" w:sz="0" w:space="0" w:color="auto" w:frame="1"/>
        </w:rPr>
        <w:t>&gt;</w:t>
      </w:r>
      <w:r w:rsidRPr="00B6263C">
        <w:rPr>
          <w:rFonts w:ascii="inherit" w:eastAsia="Times New Roman" w:hAnsi="inherit" w:cs="Courier New"/>
          <w:b/>
          <w:bCs/>
          <w:color w:val="800000"/>
          <w:sz w:val="21"/>
          <w:szCs w:val="21"/>
          <w:bdr w:val="none" w:sz="0" w:space="0" w:color="auto" w:frame="1"/>
        </w:rPr>
        <w:t>1</w:t>
      </w: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b/>
          <w:bCs/>
          <w:color w:val="000000"/>
          <w:sz w:val="21"/>
          <w:szCs w:val="21"/>
          <w:bdr w:val="none" w:sz="0" w:space="0" w:color="auto" w:frame="1"/>
        </w:rPr>
        <w:t>  </w:t>
      </w:r>
      <w:proofErr w:type="spellStart"/>
      <w:r w:rsidRPr="00B6263C">
        <w:rPr>
          <w:rFonts w:ascii="Courier New" w:eastAsia="Times New Roman" w:hAnsi="Courier New" w:cs="Courier New"/>
          <w:b/>
          <w:bCs/>
          <w:color w:val="000000"/>
          <w:sz w:val="21"/>
          <w:szCs w:val="21"/>
          <w:bdr w:val="none" w:sz="0" w:space="0" w:color="auto" w:frame="1"/>
        </w:rPr>
        <w:t>syscnt</w:t>
      </w:r>
      <w:proofErr w:type="spellEnd"/>
      <w:r w:rsidRPr="00B6263C">
        <w:rPr>
          <w:rFonts w:ascii="Courier New" w:eastAsia="Times New Roman" w:hAnsi="Courier New" w:cs="Courier New"/>
          <w:b/>
          <w:bCs/>
          <w:color w:val="000000"/>
          <w:sz w:val="21"/>
          <w:szCs w:val="21"/>
          <w:bdr w:val="none" w:sz="0" w:space="0" w:color="auto" w:frame="1"/>
        </w:rPr>
        <w:t xml:space="preserve"> = *(</w:t>
      </w:r>
      <w:r w:rsidRPr="00B6263C">
        <w:rPr>
          <w:rFonts w:ascii="inherit" w:eastAsia="Times New Roman" w:hAnsi="inherit" w:cs="Courier New"/>
          <w:b/>
          <w:bCs/>
          <w:color w:val="005032"/>
          <w:sz w:val="21"/>
          <w:szCs w:val="21"/>
          <w:bdr w:val="none" w:sz="0" w:space="0" w:color="auto" w:frame="1"/>
        </w:rPr>
        <w:t>uint32_t</w:t>
      </w:r>
      <w:r w:rsidRPr="00B6263C">
        <w:rPr>
          <w:rFonts w:ascii="Courier New" w:eastAsia="Times New Roman" w:hAnsi="Courier New" w:cs="Courier New"/>
          <w:b/>
          <w:bCs/>
          <w:color w:val="000000"/>
          <w:sz w:val="21"/>
          <w:szCs w:val="21"/>
          <w:bdr w:val="none" w:sz="0" w:space="0" w:color="auto" w:frame="1"/>
        </w:rPr>
        <w:t xml:space="preserve">*) </w:t>
      </w:r>
      <w:proofErr w:type="spellStart"/>
      <w:r w:rsidRPr="00B6263C">
        <w:rPr>
          <w:rFonts w:ascii="Courier New" w:eastAsia="Times New Roman" w:hAnsi="Courier New" w:cs="Courier New"/>
          <w:b/>
          <w:bCs/>
          <w:color w:val="000000"/>
          <w:sz w:val="21"/>
          <w:szCs w:val="21"/>
          <w:bdr w:val="none" w:sz="0" w:space="0" w:color="auto" w:frame="1"/>
        </w:rPr>
        <w:t>buf</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Display the value in the display using the queue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syscnt</w:t>
      </w:r>
      <w:proofErr w:type="spellEnd"/>
      <w:r w:rsidRPr="00B6263C">
        <w:rPr>
          <w:rFonts w:ascii="Courier New" w:eastAsia="Times New Roman" w:hAnsi="Courier New" w:cs="Courier New"/>
          <w:color w:val="000000"/>
          <w:sz w:val="21"/>
          <w:szCs w:val="21"/>
          <w:bdr w:val="none" w:sz="0" w:space="0" w:color="auto" w:frame="1"/>
        </w:rPr>
        <w:t xml:space="preserve"> = *(</w:t>
      </w:r>
      <w:r w:rsidRPr="00B6263C">
        <w:rPr>
          <w:rFonts w:ascii="inherit" w:eastAsia="Times New Roman" w:hAnsi="inherit" w:cs="Courier New"/>
          <w:color w:val="005032"/>
          <w:sz w:val="21"/>
          <w:szCs w:val="21"/>
          <w:bdr w:val="none" w:sz="0" w:space="0" w:color="auto" w:frame="1"/>
        </w:rPr>
        <w:t>uint32_t</w:t>
      </w:r>
      <w:r w:rsidRPr="00B6263C">
        <w:rPr>
          <w:rFonts w:ascii="Courier New" w:eastAsia="Times New Roman" w:hAnsi="Courier New" w:cs="Courier New"/>
          <w:color w:val="000000"/>
          <w:sz w:val="21"/>
          <w:szCs w:val="21"/>
          <w:bdr w:val="none" w:sz="0" w:space="0" w:color="auto" w:frame="1"/>
        </w:rPr>
        <w:t xml:space="preserve">*) </w:t>
      </w:r>
      <w:proofErr w:type="spellStart"/>
      <w:r w:rsidRPr="00B6263C">
        <w:rPr>
          <w:rFonts w:ascii="Courier New" w:eastAsia="Times New Roman" w:hAnsi="Courier New" w:cs="Courier New"/>
          <w:color w:val="000000"/>
          <w:sz w:val="21"/>
          <w:szCs w:val="21"/>
          <w:bdr w:val="none" w:sz="0" w:space="0" w:color="auto" w:frame="1"/>
        </w:rPr>
        <w:t>buf</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 xml:space="preserve"> = </w:t>
      </w:r>
      <w:proofErr w:type="spellStart"/>
      <w:proofErr w:type="gramStart"/>
      <w:r w:rsidRPr="00B6263C">
        <w:rPr>
          <w:rFonts w:ascii="Courier New" w:eastAsia="Times New Roman" w:hAnsi="Courier New" w:cs="Courier New"/>
          <w:b/>
          <w:bCs/>
          <w:color w:val="000000"/>
          <w:sz w:val="21"/>
          <w:szCs w:val="21"/>
          <w:bdr w:val="none" w:sz="0" w:space="0" w:color="auto" w:frame="1"/>
        </w:rPr>
        <w:t>osMailAlloc</w:t>
      </w:r>
      <w:proofErr w:type="spellEnd"/>
      <w:r w:rsidRPr="00B6263C">
        <w:rPr>
          <w:rFonts w:ascii="Courier New" w:eastAsia="Times New Roman" w:hAnsi="Courier New" w:cs="Courier New"/>
          <w:b/>
          <w:bCs/>
          <w:color w:val="000000"/>
          <w:sz w:val="21"/>
          <w:szCs w:val="21"/>
          <w:bdr w:val="none" w:sz="0" w:space="0" w:color="auto" w:frame="1"/>
        </w:rPr>
        <w:t>(</w:t>
      </w:r>
      <w:proofErr w:type="spellStart"/>
      <w:proofErr w:type="gramEnd"/>
      <w:r w:rsidRPr="00B6263C">
        <w:rPr>
          <w:rFonts w:ascii="Courier New" w:eastAsia="Times New Roman" w:hAnsi="Courier New" w:cs="Courier New"/>
          <w:b/>
          <w:bCs/>
          <w:color w:val="000000"/>
          <w:sz w:val="21"/>
          <w:szCs w:val="21"/>
          <w:bdr w:val="none" w:sz="0" w:space="0" w:color="auto" w:frame="1"/>
        </w:rPr>
        <w:t>strout_Queue</w:t>
      </w:r>
      <w:proofErr w:type="spellEnd"/>
      <w:r w:rsidRPr="00B6263C">
        <w:rPr>
          <w:rFonts w:ascii="Courier New" w:eastAsia="Times New Roman" w:hAnsi="Courier New" w:cs="Courier New"/>
          <w:b/>
          <w:bCs/>
          <w:color w:val="000000"/>
          <w:sz w:val="21"/>
          <w:szCs w:val="21"/>
          <w:bdr w:val="none" w:sz="0" w:space="0" w:color="auto" w:frame="1"/>
        </w:rPr>
        <w:t xml:space="preserve">, </w:t>
      </w:r>
      <w:proofErr w:type="spellStart"/>
      <w:r w:rsidRPr="00B6263C">
        <w:rPr>
          <w:rFonts w:ascii="Courier New" w:eastAsia="Times New Roman" w:hAnsi="Courier New" w:cs="Courier New"/>
          <w:b/>
          <w:bCs/>
          <w:color w:val="000000"/>
          <w:sz w:val="21"/>
          <w:szCs w:val="21"/>
          <w:bdr w:val="none" w:sz="0" w:space="0" w:color="auto" w:frame="1"/>
        </w:rPr>
        <w:t>osWaitForever</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proofErr w:type="spellStart"/>
      <w:r w:rsidRPr="00B6263C">
        <w:rPr>
          <w:rFonts w:ascii="inherit" w:eastAsia="Times New Roman" w:hAnsi="inherit" w:cs="Courier New"/>
          <w:b/>
          <w:bCs/>
          <w:color w:val="0000C0"/>
          <w:sz w:val="21"/>
          <w:szCs w:val="21"/>
          <w:bdr w:val="none" w:sz="0" w:space="0" w:color="auto" w:frame="1"/>
        </w:rPr>
        <w:t>y_pos</w:t>
      </w:r>
      <w:proofErr w:type="spellEnd"/>
      <w:r w:rsidRPr="00B6263C">
        <w:rPr>
          <w:rFonts w:ascii="Courier New" w:eastAsia="Times New Roman" w:hAnsi="Courier New" w:cs="Courier New"/>
          <w:b/>
          <w:bCs/>
          <w:color w:val="000000"/>
          <w:sz w:val="21"/>
          <w:szCs w:val="21"/>
          <w:bdr w:val="none" w:sz="0" w:space="0" w:color="auto" w:frame="1"/>
        </w:rPr>
        <w:t xml:space="preserve"> = </w:t>
      </w:r>
      <w:proofErr w:type="spellStart"/>
      <w:r w:rsidRPr="00B6263C">
        <w:rPr>
          <w:rFonts w:ascii="Courier New" w:eastAsia="Times New Roman" w:hAnsi="Courier New" w:cs="Courier New"/>
          <w:b/>
          <w:bCs/>
          <w:color w:val="000000"/>
          <w:sz w:val="21"/>
          <w:szCs w:val="21"/>
          <w:bdr w:val="none" w:sz="0" w:space="0" w:color="auto" w:frame="1"/>
        </w:rPr>
        <w:t>arg_sock</w:t>
      </w:r>
      <w:proofErr w:type="spellEnd"/>
      <w:r w:rsidRPr="00B6263C">
        <w:rPr>
          <w:rFonts w:ascii="Courier New" w:eastAsia="Times New Roman" w:hAnsi="Courier New" w:cs="Courier New"/>
          <w:b/>
          <w:bCs/>
          <w:color w:val="000000"/>
          <w:sz w:val="21"/>
          <w:szCs w:val="21"/>
          <w:bdr w:val="none" w:sz="0" w:space="0" w:color="auto" w:frame="1"/>
        </w:rPr>
        <w:t>-&gt;</w:t>
      </w:r>
      <w:proofErr w:type="spellStart"/>
      <w:r w:rsidRPr="00B6263C">
        <w:rPr>
          <w:rFonts w:ascii="inherit" w:eastAsia="Times New Roman" w:hAnsi="inherit" w:cs="Courier New"/>
          <w:b/>
          <w:bCs/>
          <w:color w:val="0000C0"/>
          <w:sz w:val="21"/>
          <w:szCs w:val="21"/>
          <w:bdr w:val="none" w:sz="0" w:space="0" w:color="auto" w:frame="1"/>
        </w:rPr>
        <w:t>y_pos</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b/>
          <w:bCs/>
          <w:color w:val="642880"/>
          <w:sz w:val="21"/>
          <w:szCs w:val="21"/>
          <w:bdr w:val="none" w:sz="0" w:space="0" w:color="auto" w:frame="1"/>
        </w:rPr>
        <w:t>sprintf</w:t>
      </w:r>
      <w:proofErr w:type="spellEnd"/>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r w:rsidRPr="00B6263C">
        <w:rPr>
          <w:rFonts w:ascii="inherit" w:eastAsia="Times New Roman" w:hAnsi="inherit" w:cs="Courier New"/>
          <w:b/>
          <w:bCs/>
          <w:color w:val="0000C0"/>
          <w:sz w:val="21"/>
          <w:szCs w:val="21"/>
          <w:bdr w:val="none" w:sz="0" w:space="0" w:color="auto" w:frame="1"/>
        </w:rPr>
        <w:t>str</w:t>
      </w:r>
      <w:r w:rsidRPr="00B6263C">
        <w:rPr>
          <w:rFonts w:ascii="Courier New" w:eastAsia="Times New Roman" w:hAnsi="Courier New" w:cs="Courier New"/>
          <w:b/>
          <w:bCs/>
          <w:color w:val="000000"/>
          <w:sz w:val="21"/>
          <w:szCs w:val="21"/>
          <w:bdr w:val="none" w:sz="0" w:space="0" w:color="auto" w:frame="1"/>
        </w:rPr>
        <w:t>,</w:t>
      </w:r>
      <w:r w:rsidRPr="00B6263C">
        <w:rPr>
          <w:rFonts w:ascii="inherit" w:eastAsia="Times New Roman" w:hAnsi="inherit" w:cs="Courier New"/>
          <w:b/>
          <w:bCs/>
          <w:color w:val="2A00FF"/>
          <w:sz w:val="21"/>
          <w:szCs w:val="21"/>
          <w:bdr w:val="none" w:sz="0" w:space="0" w:color="auto" w:frame="1"/>
        </w:rPr>
        <w:t>"%10lu</w:t>
      </w:r>
      <w:proofErr w:type="gramStart"/>
      <w:r w:rsidRPr="00B6263C">
        <w:rPr>
          <w:rFonts w:ascii="inherit" w:eastAsia="Times New Roman" w:hAnsi="inherit" w:cs="Courier New"/>
          <w:b/>
          <w:bCs/>
          <w:color w:val="2A00FF"/>
          <w:sz w:val="21"/>
          <w:szCs w:val="21"/>
          <w:bdr w:val="none" w:sz="0" w:space="0" w:color="auto" w:frame="1"/>
        </w:rPr>
        <w:t>"</w:t>
      </w:r>
      <w:r w:rsidRPr="00B6263C">
        <w:rPr>
          <w:rFonts w:ascii="Courier New" w:eastAsia="Times New Roman" w:hAnsi="Courier New" w:cs="Courier New"/>
          <w:b/>
          <w:bCs/>
          <w:color w:val="000000"/>
          <w:sz w:val="21"/>
          <w:szCs w:val="21"/>
          <w:bdr w:val="none" w:sz="0" w:space="0" w:color="auto" w:frame="1"/>
        </w:rPr>
        <w:t>,syscnt</w:t>
      </w:r>
      <w:proofErr w:type="gram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b/>
          <w:bCs/>
          <w:color w:val="000000"/>
          <w:sz w:val="21"/>
          <w:szCs w:val="21"/>
          <w:bdr w:val="none" w:sz="0" w:space="0" w:color="auto" w:frame="1"/>
        </w:rPr>
        <w:t>osMailPut</w:t>
      </w:r>
      <w:proofErr w:type="spellEnd"/>
      <w:r w:rsidRPr="00B6263C">
        <w:rPr>
          <w:rFonts w:ascii="Courier New" w:eastAsia="Times New Roman" w:hAnsi="Courier New" w:cs="Courier New"/>
          <w:b/>
          <w:bCs/>
          <w:color w:val="000000"/>
          <w:sz w:val="21"/>
          <w:szCs w:val="21"/>
          <w:bdr w:val="none" w:sz="0" w:space="0" w:color="auto" w:frame="1"/>
        </w:rPr>
        <w:t>(</w:t>
      </w:r>
      <w:proofErr w:type="spellStart"/>
      <w:proofErr w:type="gramEnd"/>
      <w:r w:rsidRPr="00B6263C">
        <w:rPr>
          <w:rFonts w:ascii="Courier New" w:eastAsia="Times New Roman" w:hAnsi="Courier New" w:cs="Courier New"/>
          <w:b/>
          <w:bCs/>
          <w:color w:val="000000"/>
          <w:sz w:val="21"/>
          <w:szCs w:val="21"/>
          <w:bdr w:val="none" w:sz="0" w:space="0" w:color="auto" w:frame="1"/>
        </w:rPr>
        <w:t>strout_Queue</w:t>
      </w:r>
      <w:proofErr w:type="spellEnd"/>
      <w:r w:rsidRPr="00B6263C">
        <w:rPr>
          <w:rFonts w:ascii="Courier New" w:eastAsia="Times New Roman" w:hAnsi="Courier New" w:cs="Courier New"/>
          <w:b/>
          <w:bCs/>
          <w:color w:val="000000"/>
          <w:sz w:val="21"/>
          <w:szCs w:val="21"/>
          <w:bdr w:val="none" w:sz="0" w:space="0" w:color="auto" w:frame="1"/>
        </w:rPr>
        <w:t xml:space="preserve">, </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learn the number of passed system quanta and assign their value to the variable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color w:val="000000"/>
          <w:sz w:val="21"/>
          <w:szCs w:val="21"/>
          <w:bdr w:val="none" w:sz="0" w:space="0" w:color="auto" w:frame="1"/>
        </w:rPr>
        <w:t>osMailPut</w:t>
      </w:r>
      <w:proofErr w:type="spellEnd"/>
      <w:r w:rsidRPr="00B6263C">
        <w:rPr>
          <w:rFonts w:ascii="Courier New" w:eastAsia="Times New Roman" w:hAnsi="Courier New" w:cs="Courier New"/>
          <w:color w:val="000000"/>
          <w:sz w:val="21"/>
          <w:szCs w:val="21"/>
          <w:bdr w:val="none" w:sz="0" w:space="0" w:color="auto" w:frame="1"/>
        </w:rPr>
        <w:t>(</w:t>
      </w:r>
      <w:proofErr w:type="spellStart"/>
      <w:proofErr w:type="gramEnd"/>
      <w:r w:rsidRPr="00B6263C">
        <w:rPr>
          <w:rFonts w:ascii="Courier New" w:eastAsia="Times New Roman" w:hAnsi="Courier New" w:cs="Courier New"/>
          <w:color w:val="000000"/>
          <w:sz w:val="21"/>
          <w:szCs w:val="21"/>
          <w:bdr w:val="none" w:sz="0" w:space="0" w:color="auto" w:frame="1"/>
        </w:rPr>
        <w:t>strout_Queue</w:t>
      </w:r>
      <w:proofErr w:type="spellEnd"/>
      <w:r w:rsidRPr="00B6263C">
        <w:rPr>
          <w:rFonts w:ascii="Courier New" w:eastAsia="Times New Roman" w:hAnsi="Courier New" w:cs="Courier New"/>
          <w:color w:val="000000"/>
          <w:sz w:val="21"/>
          <w:szCs w:val="21"/>
          <w:bdr w:val="none" w:sz="0" w:space="0" w:color="auto" w:frame="1"/>
        </w:rPr>
        <w:t xml:space="preserve">, </w:t>
      </w:r>
      <w:proofErr w:type="spellStart"/>
      <w:r w:rsidRPr="00B6263C">
        <w:rPr>
          <w:rFonts w:ascii="Courier New" w:eastAsia="Times New Roman" w:hAnsi="Courier New" w:cs="Courier New"/>
          <w:color w:val="000000"/>
          <w:sz w:val="21"/>
          <w:szCs w:val="21"/>
          <w:bdr w:val="none" w:sz="0" w:space="0" w:color="auto" w:frame="1"/>
        </w:rPr>
        <w:t>qstruct</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syscnt</w:t>
      </w:r>
      <w:proofErr w:type="spellEnd"/>
      <w:r w:rsidRPr="00B6263C">
        <w:rPr>
          <w:rFonts w:ascii="Courier New" w:eastAsia="Times New Roman" w:hAnsi="Courier New" w:cs="Courier New"/>
          <w:b/>
          <w:bCs/>
          <w:color w:val="000000"/>
          <w:sz w:val="21"/>
          <w:szCs w:val="21"/>
          <w:bdr w:val="none" w:sz="0" w:space="0" w:color="auto" w:frame="1"/>
        </w:rPr>
        <w:t xml:space="preserve"> = </w:t>
      </w:r>
      <w:proofErr w:type="spellStart"/>
      <w:proofErr w:type="gramStart"/>
      <w:r w:rsidRPr="00B6263C">
        <w:rPr>
          <w:rFonts w:ascii="Courier New" w:eastAsia="Times New Roman" w:hAnsi="Courier New" w:cs="Courier New"/>
          <w:b/>
          <w:bCs/>
          <w:color w:val="000000"/>
          <w:sz w:val="21"/>
          <w:szCs w:val="21"/>
          <w:bdr w:val="none" w:sz="0" w:space="0" w:color="auto" w:frame="1"/>
        </w:rPr>
        <w:t>osKernelSysTick</w:t>
      </w:r>
      <w:proofErr w:type="spellEnd"/>
      <w:r w:rsidRPr="00B6263C">
        <w:rPr>
          <w:rFonts w:ascii="Courier New" w:eastAsia="Times New Roman" w:hAnsi="Courier New" w:cs="Courier New"/>
          <w:b/>
          <w:bCs/>
          <w:color w:val="000000"/>
          <w:sz w:val="21"/>
          <w:szCs w:val="21"/>
          <w:bdr w:val="none" w:sz="0" w:space="0" w:color="auto" w:frame="1"/>
        </w:rPr>
        <w:t>(</w:t>
      </w:r>
      <w:proofErr w:type="gram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Send this quantity to the customer and wait a bit.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syscnt</w:t>
      </w:r>
      <w:proofErr w:type="spellEnd"/>
      <w:r w:rsidRPr="00B6263C">
        <w:rPr>
          <w:rFonts w:ascii="Courier New" w:eastAsia="Times New Roman" w:hAnsi="Courier New" w:cs="Courier New"/>
          <w:color w:val="000000"/>
          <w:sz w:val="21"/>
          <w:szCs w:val="21"/>
          <w:bdr w:val="none" w:sz="0" w:space="0" w:color="auto" w:frame="1"/>
        </w:rPr>
        <w:t xml:space="preserve"> = </w:t>
      </w:r>
      <w:proofErr w:type="spellStart"/>
      <w:proofErr w:type="gramStart"/>
      <w:r w:rsidRPr="00B6263C">
        <w:rPr>
          <w:rFonts w:ascii="Courier New" w:eastAsia="Times New Roman" w:hAnsi="Courier New" w:cs="Courier New"/>
          <w:color w:val="000000"/>
          <w:sz w:val="21"/>
          <w:szCs w:val="21"/>
          <w:bdr w:val="none" w:sz="0" w:space="0" w:color="auto" w:frame="1"/>
        </w:rPr>
        <w:t>osKernelSysTick</w:t>
      </w:r>
      <w:proofErr w:type="spellEnd"/>
      <w:r w:rsidRPr="00B6263C">
        <w:rPr>
          <w:rFonts w:ascii="Courier New" w:eastAsia="Times New Roman" w:hAnsi="Courier New" w:cs="Courier New"/>
          <w:color w:val="000000"/>
          <w:sz w:val="21"/>
          <w:szCs w:val="21"/>
          <w:bdr w:val="none" w:sz="0" w:space="0" w:color="auto" w:frame="1"/>
        </w:rPr>
        <w:t>(</w:t>
      </w:r>
      <w:proofErr w:type="gram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netconn_</w:t>
      </w:r>
      <w:proofErr w:type="gramStart"/>
      <w:r w:rsidRPr="00B6263C">
        <w:rPr>
          <w:rFonts w:ascii="Courier New" w:eastAsia="Times New Roman" w:hAnsi="Courier New" w:cs="Courier New"/>
          <w:b/>
          <w:bCs/>
          <w:color w:val="000000"/>
          <w:sz w:val="21"/>
          <w:szCs w:val="21"/>
          <w:bdr w:val="none" w:sz="0" w:space="0" w:color="auto" w:frame="1"/>
        </w:rPr>
        <w:t>write</w:t>
      </w:r>
      <w:proofErr w:type="spellEnd"/>
      <w:r w:rsidRPr="00B6263C">
        <w:rPr>
          <w:rFonts w:ascii="Courier New" w:eastAsia="Times New Roman" w:hAnsi="Courier New" w:cs="Courier New"/>
          <w:b/>
          <w:bCs/>
          <w:color w:val="000000"/>
          <w:sz w:val="21"/>
          <w:szCs w:val="21"/>
          <w:bdr w:val="none" w:sz="0" w:space="0" w:color="auto" w:frame="1"/>
        </w:rPr>
        <w:t>(</w:t>
      </w:r>
      <w:proofErr w:type="spellStart"/>
      <w:proofErr w:type="gramEnd"/>
      <w:r w:rsidRPr="00B6263C">
        <w:rPr>
          <w:rFonts w:ascii="Courier New" w:eastAsia="Times New Roman" w:hAnsi="Courier New" w:cs="Courier New"/>
          <w:b/>
          <w:bCs/>
          <w:color w:val="000000"/>
          <w:sz w:val="21"/>
          <w:szCs w:val="21"/>
          <w:bdr w:val="none" w:sz="0" w:space="0" w:color="auto" w:frame="1"/>
        </w:rPr>
        <w:t>newconn</w:t>
      </w:r>
      <w:proofErr w:type="spellEnd"/>
      <w:r w:rsidRPr="00B6263C">
        <w:rPr>
          <w:rFonts w:ascii="Courier New" w:eastAsia="Times New Roman" w:hAnsi="Courier New" w:cs="Courier New"/>
          <w:b/>
          <w:bCs/>
          <w:color w:val="000000"/>
          <w:sz w:val="21"/>
          <w:szCs w:val="21"/>
          <w:bdr w:val="none" w:sz="0" w:space="0" w:color="auto" w:frame="1"/>
        </w:rPr>
        <w:t>, (</w:t>
      </w:r>
      <w:r w:rsidRPr="00B6263C">
        <w:rPr>
          <w:rFonts w:ascii="inherit" w:eastAsia="Times New Roman" w:hAnsi="inherit" w:cs="Courier New"/>
          <w:b/>
          <w:bCs/>
          <w:color w:val="7F0055"/>
          <w:sz w:val="21"/>
          <w:szCs w:val="21"/>
          <w:bdr w:val="none" w:sz="0" w:space="0" w:color="auto" w:frame="1"/>
        </w:rPr>
        <w:t>void</w:t>
      </w:r>
      <w:r w:rsidRPr="00B6263C">
        <w:rPr>
          <w:rFonts w:ascii="Courier New" w:eastAsia="Times New Roman" w:hAnsi="Courier New" w:cs="Courier New"/>
          <w:b/>
          <w:bCs/>
          <w:color w:val="000000"/>
          <w:sz w:val="21"/>
          <w:szCs w:val="21"/>
          <w:bdr w:val="none" w:sz="0" w:space="0" w:color="auto" w:frame="1"/>
        </w:rPr>
        <w:t> *) &amp;</w:t>
      </w:r>
      <w:proofErr w:type="spellStart"/>
      <w:r w:rsidRPr="00B6263C">
        <w:rPr>
          <w:rFonts w:ascii="Courier New" w:eastAsia="Times New Roman" w:hAnsi="Courier New" w:cs="Courier New"/>
          <w:b/>
          <w:bCs/>
          <w:color w:val="000000"/>
          <w:sz w:val="21"/>
          <w:szCs w:val="21"/>
          <w:bdr w:val="none" w:sz="0" w:space="0" w:color="auto" w:frame="1"/>
        </w:rPr>
        <w:t>syscnt</w:t>
      </w:r>
      <w:proofErr w:type="spellEnd"/>
      <w:r w:rsidRPr="00B6263C">
        <w:rPr>
          <w:rFonts w:ascii="Courier New" w:eastAsia="Times New Roman" w:hAnsi="Courier New" w:cs="Courier New"/>
          <w:b/>
          <w:bCs/>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4</w:t>
      </w:r>
      <w:r w:rsidRPr="00B6263C">
        <w:rPr>
          <w:rFonts w:ascii="Courier New" w:eastAsia="Times New Roman" w:hAnsi="Courier New" w:cs="Courier New"/>
          <w:b/>
          <w:bCs/>
          <w:color w:val="000000"/>
          <w:sz w:val="21"/>
          <w:szCs w:val="21"/>
          <w:bdr w:val="none" w:sz="0" w:space="0" w:color="auto" w:frame="1"/>
        </w:rPr>
        <w:t>, NETCONN_COPY);</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b/>
          <w:bCs/>
          <w:color w:val="000000"/>
          <w:sz w:val="21"/>
          <w:szCs w:val="21"/>
          <w:bdr w:val="none" w:sz="0" w:space="0" w:color="auto" w:frame="1"/>
        </w:rPr>
        <w:t>osDelay</w:t>
      </w:r>
      <w:proofErr w:type="spellEnd"/>
      <w:r w:rsidRPr="00B6263C">
        <w:rPr>
          <w:rFonts w:ascii="Courier New" w:eastAsia="Times New Roman" w:hAnsi="Courier New" w:cs="Courier New"/>
          <w:b/>
          <w:bCs/>
          <w:color w:val="000000"/>
          <w:sz w:val="21"/>
          <w:szCs w:val="21"/>
          <w:bdr w:val="none" w:sz="0" w:space="0" w:color="auto" w:frame="1"/>
        </w:rPr>
        <w:t>(</w:t>
      </w:r>
      <w:proofErr w:type="gramEnd"/>
      <w:r w:rsidRPr="00B6263C">
        <w:rPr>
          <w:rFonts w:ascii="inherit" w:eastAsia="Times New Roman" w:hAnsi="inherit" w:cs="Courier New"/>
          <w:b/>
          <w:bCs/>
          <w:color w:val="800000"/>
          <w:sz w:val="21"/>
          <w:szCs w:val="21"/>
          <w:bdr w:val="none" w:sz="0" w:space="0" w:color="auto" w:frame="1"/>
        </w:rPr>
        <w:t>1</w:t>
      </w: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On the display a bit later, we will also display this value, and then free the memory of the queue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color w:val="000000"/>
          <w:sz w:val="21"/>
          <w:szCs w:val="21"/>
          <w:bdr w:val="none" w:sz="0" w:space="0" w:color="auto" w:frame="1"/>
        </w:rPr>
        <w:t>osDelay</w:t>
      </w:r>
      <w:proofErr w:type="spellEnd"/>
      <w:r w:rsidRPr="00B6263C">
        <w:rPr>
          <w:rFonts w:ascii="Courier New" w:eastAsia="Times New Roman" w:hAnsi="Courier New" w:cs="Courier New"/>
          <w:color w:val="000000"/>
          <w:sz w:val="21"/>
          <w:szCs w:val="21"/>
          <w:bdr w:val="none" w:sz="0" w:space="0" w:color="auto" w:frame="1"/>
        </w:rPr>
        <w:t>(</w:t>
      </w:r>
      <w:proofErr w:type="gramEnd"/>
      <w:r w:rsidRPr="00B6263C">
        <w:rPr>
          <w:rFonts w:ascii="inherit" w:eastAsia="Times New Roman" w:hAnsi="inherit" w:cs="Courier New"/>
          <w:color w:val="800000"/>
          <w:sz w:val="21"/>
          <w:szCs w:val="21"/>
          <w:bdr w:val="none" w:sz="0" w:space="0" w:color="auto" w:frame="1"/>
        </w:rPr>
        <w:t>1</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proofErr w:type="spellStart"/>
      <w:r w:rsidRPr="00B6263C">
        <w:rPr>
          <w:rFonts w:ascii="inherit" w:eastAsia="Times New Roman" w:hAnsi="inherit" w:cs="Courier New"/>
          <w:b/>
          <w:bCs/>
          <w:color w:val="0000C0"/>
          <w:sz w:val="21"/>
          <w:szCs w:val="21"/>
          <w:bdr w:val="none" w:sz="0" w:space="0" w:color="auto" w:frame="1"/>
        </w:rPr>
        <w:t>y_pos</w:t>
      </w:r>
      <w:proofErr w:type="spellEnd"/>
      <w:r w:rsidRPr="00B6263C">
        <w:rPr>
          <w:rFonts w:ascii="Courier New" w:eastAsia="Times New Roman" w:hAnsi="Courier New" w:cs="Courier New"/>
          <w:b/>
          <w:bCs/>
          <w:color w:val="000000"/>
          <w:sz w:val="21"/>
          <w:szCs w:val="21"/>
          <w:bdr w:val="none" w:sz="0" w:space="0" w:color="auto" w:frame="1"/>
        </w:rPr>
        <w:t xml:space="preserve"> = </w:t>
      </w:r>
      <w:proofErr w:type="spellStart"/>
      <w:r w:rsidRPr="00B6263C">
        <w:rPr>
          <w:rFonts w:ascii="Courier New" w:eastAsia="Times New Roman" w:hAnsi="Courier New" w:cs="Courier New"/>
          <w:b/>
          <w:bCs/>
          <w:color w:val="000000"/>
          <w:sz w:val="21"/>
          <w:szCs w:val="21"/>
          <w:bdr w:val="none" w:sz="0" w:space="0" w:color="auto" w:frame="1"/>
        </w:rPr>
        <w:t>arg_sock</w:t>
      </w:r>
      <w:proofErr w:type="spellEnd"/>
      <w:r w:rsidRPr="00B6263C">
        <w:rPr>
          <w:rFonts w:ascii="Courier New" w:eastAsia="Times New Roman" w:hAnsi="Courier New" w:cs="Courier New"/>
          <w:b/>
          <w:bCs/>
          <w:color w:val="000000"/>
          <w:sz w:val="21"/>
          <w:szCs w:val="21"/>
          <w:bdr w:val="none" w:sz="0" w:space="0" w:color="auto" w:frame="1"/>
        </w:rPr>
        <w:t>-&gt;</w:t>
      </w:r>
      <w:proofErr w:type="spellStart"/>
      <w:r w:rsidRPr="00B6263C">
        <w:rPr>
          <w:rFonts w:ascii="inherit" w:eastAsia="Times New Roman" w:hAnsi="inherit" w:cs="Courier New"/>
          <w:b/>
          <w:bCs/>
          <w:color w:val="0000C0"/>
          <w:sz w:val="21"/>
          <w:szCs w:val="21"/>
          <w:bdr w:val="none" w:sz="0" w:space="0" w:color="auto" w:frame="1"/>
        </w:rPr>
        <w:t>y_pos</w:t>
      </w:r>
      <w:proofErr w:type="spellEnd"/>
      <w:r w:rsidRPr="00B6263C">
        <w:rPr>
          <w:rFonts w:ascii="Courier New" w:eastAsia="Times New Roman" w:hAnsi="Courier New" w:cs="Courier New"/>
          <w:b/>
          <w:bCs/>
          <w:color w:val="000000"/>
          <w:sz w:val="21"/>
          <w:szCs w:val="21"/>
          <w:bdr w:val="none" w:sz="0" w:space="0" w:color="auto" w:frame="1"/>
        </w:rPr>
        <w:t> + </w:t>
      </w:r>
      <w:r w:rsidRPr="00B6263C">
        <w:rPr>
          <w:rFonts w:ascii="inherit" w:eastAsia="Times New Roman" w:hAnsi="inherit" w:cs="Courier New"/>
          <w:b/>
          <w:bCs/>
          <w:color w:val="800000"/>
          <w:sz w:val="21"/>
          <w:szCs w:val="21"/>
          <w:bdr w:val="none" w:sz="0" w:space="0" w:color="auto" w:frame="1"/>
        </w:rPr>
        <w:t>40</w:t>
      </w: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b/>
          <w:bCs/>
          <w:color w:val="642880"/>
          <w:sz w:val="21"/>
          <w:szCs w:val="21"/>
          <w:bdr w:val="none" w:sz="0" w:space="0" w:color="auto" w:frame="1"/>
        </w:rPr>
        <w:t>sprintf</w:t>
      </w:r>
      <w:proofErr w:type="spellEnd"/>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r w:rsidRPr="00B6263C">
        <w:rPr>
          <w:rFonts w:ascii="inherit" w:eastAsia="Times New Roman" w:hAnsi="inherit" w:cs="Courier New"/>
          <w:b/>
          <w:bCs/>
          <w:color w:val="0000C0"/>
          <w:sz w:val="21"/>
          <w:szCs w:val="21"/>
          <w:bdr w:val="none" w:sz="0" w:space="0" w:color="auto" w:frame="1"/>
        </w:rPr>
        <w:t>str</w:t>
      </w:r>
      <w:r w:rsidRPr="00B6263C">
        <w:rPr>
          <w:rFonts w:ascii="Courier New" w:eastAsia="Times New Roman" w:hAnsi="Courier New" w:cs="Courier New"/>
          <w:b/>
          <w:bCs/>
          <w:color w:val="000000"/>
          <w:sz w:val="21"/>
          <w:szCs w:val="21"/>
          <w:bdr w:val="none" w:sz="0" w:space="0" w:color="auto" w:frame="1"/>
        </w:rPr>
        <w:t>,</w:t>
      </w:r>
      <w:r w:rsidRPr="00B6263C">
        <w:rPr>
          <w:rFonts w:ascii="inherit" w:eastAsia="Times New Roman" w:hAnsi="inherit" w:cs="Courier New"/>
          <w:b/>
          <w:bCs/>
          <w:color w:val="2A00FF"/>
          <w:sz w:val="21"/>
          <w:szCs w:val="21"/>
          <w:bdr w:val="none" w:sz="0" w:space="0" w:color="auto" w:frame="1"/>
        </w:rPr>
        <w:t>"%10lu</w:t>
      </w:r>
      <w:proofErr w:type="gramStart"/>
      <w:r w:rsidRPr="00B6263C">
        <w:rPr>
          <w:rFonts w:ascii="inherit" w:eastAsia="Times New Roman" w:hAnsi="inherit" w:cs="Courier New"/>
          <w:b/>
          <w:bCs/>
          <w:color w:val="2A00FF"/>
          <w:sz w:val="21"/>
          <w:szCs w:val="21"/>
          <w:bdr w:val="none" w:sz="0" w:space="0" w:color="auto" w:frame="1"/>
        </w:rPr>
        <w:t>"</w:t>
      </w:r>
      <w:r w:rsidRPr="00B6263C">
        <w:rPr>
          <w:rFonts w:ascii="Courier New" w:eastAsia="Times New Roman" w:hAnsi="Courier New" w:cs="Courier New"/>
          <w:b/>
          <w:bCs/>
          <w:color w:val="000000"/>
          <w:sz w:val="21"/>
          <w:szCs w:val="21"/>
          <w:bdr w:val="none" w:sz="0" w:space="0" w:color="auto" w:frame="1"/>
        </w:rPr>
        <w:t>,syscnt</w:t>
      </w:r>
      <w:proofErr w:type="gram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b/>
          <w:bCs/>
          <w:color w:val="000000"/>
          <w:sz w:val="21"/>
          <w:szCs w:val="21"/>
          <w:bdr w:val="none" w:sz="0" w:space="0" w:color="auto" w:frame="1"/>
        </w:rPr>
        <w:t>osMailPut</w:t>
      </w:r>
      <w:proofErr w:type="spellEnd"/>
      <w:r w:rsidRPr="00B6263C">
        <w:rPr>
          <w:rFonts w:ascii="Courier New" w:eastAsia="Times New Roman" w:hAnsi="Courier New" w:cs="Courier New"/>
          <w:b/>
          <w:bCs/>
          <w:color w:val="000000"/>
          <w:sz w:val="21"/>
          <w:szCs w:val="21"/>
          <w:bdr w:val="none" w:sz="0" w:space="0" w:color="auto" w:frame="1"/>
        </w:rPr>
        <w:t>(</w:t>
      </w:r>
      <w:proofErr w:type="spellStart"/>
      <w:proofErr w:type="gramEnd"/>
      <w:r w:rsidRPr="00B6263C">
        <w:rPr>
          <w:rFonts w:ascii="Courier New" w:eastAsia="Times New Roman" w:hAnsi="Courier New" w:cs="Courier New"/>
          <w:b/>
          <w:bCs/>
          <w:color w:val="000000"/>
          <w:sz w:val="21"/>
          <w:szCs w:val="21"/>
          <w:bdr w:val="none" w:sz="0" w:space="0" w:color="auto" w:frame="1"/>
        </w:rPr>
        <w:t>strout_Queue</w:t>
      </w:r>
      <w:proofErr w:type="spellEnd"/>
      <w:r w:rsidRPr="00B6263C">
        <w:rPr>
          <w:rFonts w:ascii="Courier New" w:eastAsia="Times New Roman" w:hAnsi="Courier New" w:cs="Courier New"/>
          <w:b/>
          <w:bCs/>
          <w:color w:val="000000"/>
          <w:sz w:val="21"/>
          <w:szCs w:val="21"/>
          <w:bdr w:val="none" w:sz="0" w:space="0" w:color="auto" w:frame="1"/>
        </w:rPr>
        <w:t xml:space="preserve">, </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263C">
        <w:rPr>
          <w:rFonts w:ascii="Courier New" w:eastAsia="Times New Roman" w:hAnsi="Courier New" w:cs="Courier New"/>
          <w:b/>
          <w:bCs/>
          <w:color w:val="000000"/>
          <w:sz w:val="21"/>
          <w:szCs w:val="21"/>
          <w:bdr w:val="none" w:sz="0" w:space="0" w:color="auto" w:frame="1"/>
        </w:rPr>
        <w:t>osMailFree</w:t>
      </w:r>
      <w:proofErr w:type="spellEnd"/>
      <w:r w:rsidRPr="00B6263C">
        <w:rPr>
          <w:rFonts w:ascii="Courier New" w:eastAsia="Times New Roman" w:hAnsi="Courier New" w:cs="Courier New"/>
          <w:b/>
          <w:bCs/>
          <w:color w:val="000000"/>
          <w:sz w:val="21"/>
          <w:szCs w:val="21"/>
          <w:bdr w:val="none" w:sz="0" w:space="0" w:color="auto" w:frame="1"/>
        </w:rPr>
        <w:t>(</w:t>
      </w:r>
      <w:proofErr w:type="spellStart"/>
      <w:proofErr w:type="gramEnd"/>
      <w:r w:rsidRPr="00B6263C">
        <w:rPr>
          <w:rFonts w:ascii="Courier New" w:eastAsia="Times New Roman" w:hAnsi="Courier New" w:cs="Courier New"/>
          <w:b/>
          <w:bCs/>
          <w:color w:val="000000"/>
          <w:sz w:val="21"/>
          <w:szCs w:val="21"/>
          <w:bdr w:val="none" w:sz="0" w:space="0" w:color="auto" w:frame="1"/>
        </w:rPr>
        <w:t>strout_Queue</w:t>
      </w:r>
      <w:proofErr w:type="spellEnd"/>
      <w:r w:rsidRPr="00B6263C">
        <w:rPr>
          <w:rFonts w:ascii="Courier New" w:eastAsia="Times New Roman" w:hAnsi="Courier New" w:cs="Courier New"/>
          <w:b/>
          <w:bCs/>
          <w:color w:val="000000"/>
          <w:sz w:val="21"/>
          <w:szCs w:val="21"/>
          <w:bdr w:val="none" w:sz="0" w:space="0" w:color="auto" w:frame="1"/>
        </w:rPr>
        <w:t xml:space="preserve">, </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will collect the code, we will issue the controller, because it seems that we have already finished the server.</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Accordingly, we will not see anything except the cap, since we do not have a client yet.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Therefore, we will disconnect our motherboard from the computer and give it independent power, and with the computer we will connect the customer's card. You can also connect the cards to each other with a network cable.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lastRenderedPageBreak/>
        <w:t xml:space="preserve">The project will create for the client on the project </w:t>
      </w:r>
      <w:proofErr w:type="spellStart"/>
      <w:r w:rsidRPr="00B6263C">
        <w:rPr>
          <w:rFonts w:ascii="Times New Roman" w:eastAsia="Times New Roman" w:hAnsi="Times New Roman" w:cs="Times New Roman"/>
          <w:color w:val="000000"/>
          <w:sz w:val="24"/>
          <w:szCs w:val="24"/>
        </w:rPr>
        <w:t>ostnove</w:t>
      </w:r>
      <w:proofErr w:type="spellEnd"/>
      <w:r w:rsidRPr="00B6263C">
        <w:rPr>
          <w:rFonts w:ascii="Times New Roman" w:eastAsia="Times New Roman" w:hAnsi="Times New Roman" w:cs="Times New Roman"/>
          <w:color w:val="000000"/>
          <w:sz w:val="24"/>
          <w:szCs w:val="24"/>
        </w:rPr>
        <w:t> </w:t>
      </w:r>
      <w:hyperlink r:id="rId21" w:history="1">
        <w:r w:rsidRPr="00B6263C">
          <w:rPr>
            <w:rFonts w:ascii="inherit" w:eastAsia="Times New Roman" w:hAnsi="inherit" w:cs="Times New Roman"/>
            <w:b/>
            <w:bCs/>
            <w:color w:val="0066CC"/>
            <w:sz w:val="24"/>
            <w:szCs w:val="24"/>
            <w:bdr w:val="none" w:sz="0" w:space="0" w:color="auto" w:frame="1"/>
          </w:rPr>
          <w:t>last lesson</w:t>
        </w:r>
      </w:hyperlink>
      <w:r w:rsidRPr="00B6263C">
        <w:rPr>
          <w:rFonts w:ascii="inherit" w:eastAsia="Times New Roman" w:hAnsi="inherit" w:cs="Times New Roman"/>
          <w:b/>
          <w:bCs/>
          <w:color w:val="000000"/>
          <w:sz w:val="24"/>
          <w:szCs w:val="24"/>
          <w:bdr w:val="none" w:sz="0" w:space="0" w:color="auto" w:frame="1"/>
        </w:rPr>
        <w:t>LAN8742_TCP_CLIENT_NETCONN</w:t>
      </w:r>
      <w:r w:rsidRPr="00B6263C">
        <w:rPr>
          <w:rFonts w:ascii="Times New Roman" w:eastAsia="Times New Roman" w:hAnsi="Times New Roman" w:cs="Times New Roman"/>
          <w:color w:val="000000"/>
          <w:sz w:val="24"/>
          <w:szCs w:val="24"/>
        </w:rPr>
        <w:t> and call it simply </w:t>
      </w:r>
      <w:r w:rsidRPr="00B6263C">
        <w:rPr>
          <w:rFonts w:ascii="inherit" w:eastAsia="Times New Roman" w:hAnsi="inherit" w:cs="Times New Roman"/>
          <w:b/>
          <w:bCs/>
          <w:color w:val="000000"/>
          <w:sz w:val="24"/>
          <w:szCs w:val="24"/>
          <w:bdr w:val="none" w:sz="0" w:space="0" w:color="auto" w:frame="1"/>
        </w:rPr>
        <w:t>LAN8742_TCP_CLIENT</w:t>
      </w: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xml:space="preserve">We will also open our project in Cube MX and, without touching it, we will generate a project </w:t>
      </w:r>
      <w:proofErr w:type="gramStart"/>
      <w:r w:rsidRPr="00B6263C">
        <w:rPr>
          <w:rFonts w:ascii="Times New Roman" w:eastAsia="Times New Roman" w:hAnsi="Times New Roman" w:cs="Times New Roman"/>
          <w:color w:val="000000"/>
          <w:sz w:val="24"/>
          <w:szCs w:val="24"/>
        </w:rPr>
        <w:t>for  </w:t>
      </w:r>
      <w:r w:rsidRPr="00B6263C">
        <w:rPr>
          <w:rFonts w:ascii="inherit" w:eastAsia="Times New Roman" w:hAnsi="inherit" w:cs="Times New Roman"/>
          <w:b/>
          <w:bCs/>
          <w:color w:val="000000"/>
          <w:sz w:val="24"/>
          <w:szCs w:val="24"/>
          <w:bdr w:val="none" w:sz="0" w:space="0" w:color="auto" w:frame="1"/>
        </w:rPr>
        <w:t>System</w:t>
      </w:r>
      <w:proofErr w:type="gramEnd"/>
      <w:r w:rsidRPr="00B6263C">
        <w:rPr>
          <w:rFonts w:ascii="inherit" w:eastAsia="Times New Roman" w:hAnsi="inherit" w:cs="Times New Roman"/>
          <w:b/>
          <w:bCs/>
          <w:color w:val="000000"/>
          <w:sz w:val="24"/>
          <w:szCs w:val="24"/>
          <w:bdr w:val="none" w:sz="0" w:space="0" w:color="auto" w:frame="1"/>
        </w:rPr>
        <w:t xml:space="preserve"> Workbench</w:t>
      </w:r>
      <w:r w:rsidRPr="00B6263C">
        <w:rPr>
          <w:rFonts w:ascii="Times New Roman" w:eastAsia="Times New Roman" w:hAnsi="Times New Roman" w:cs="Times New Roman"/>
          <w:color w:val="000000"/>
          <w:sz w:val="24"/>
          <w:szCs w:val="24"/>
        </w:rPr>
        <w:t xml:space="preserve">  and open it there. Set the optimization level </w:t>
      </w:r>
      <w:proofErr w:type="gramStart"/>
      <w:r w:rsidRPr="00B6263C">
        <w:rPr>
          <w:rFonts w:ascii="Times New Roman" w:eastAsia="Times New Roman" w:hAnsi="Times New Roman" w:cs="Times New Roman"/>
          <w:color w:val="000000"/>
          <w:sz w:val="24"/>
          <w:szCs w:val="24"/>
        </w:rPr>
        <w:t>to  </w:t>
      </w:r>
      <w:r w:rsidRPr="00B6263C">
        <w:rPr>
          <w:rFonts w:ascii="inherit" w:eastAsia="Times New Roman" w:hAnsi="inherit" w:cs="Times New Roman"/>
          <w:b/>
          <w:bCs/>
          <w:color w:val="000000"/>
          <w:sz w:val="24"/>
          <w:szCs w:val="24"/>
          <w:bdr w:val="none" w:sz="0" w:space="0" w:color="auto" w:frame="1"/>
        </w:rPr>
        <w:t>1</w:t>
      </w:r>
      <w:proofErr w:type="gramEnd"/>
      <w:r w:rsidRPr="00B6263C">
        <w:rPr>
          <w:rFonts w:ascii="Times New Roman" w:eastAsia="Times New Roman" w:hAnsi="Times New Roman" w:cs="Times New Roman"/>
          <w:color w:val="000000"/>
          <w:sz w:val="24"/>
          <w:szCs w:val="24"/>
        </w:rPr>
        <w:t> , remove it with debugging settings and comment out the lines unknown to the compiler for the video accelerator in the </w:t>
      </w:r>
      <w:proofErr w:type="spellStart"/>
      <w:r w:rsidRPr="00B6263C">
        <w:rPr>
          <w:rFonts w:ascii="inherit" w:eastAsia="Times New Roman" w:hAnsi="inherit" w:cs="Times New Roman"/>
          <w:b/>
          <w:bCs/>
          <w:color w:val="000000"/>
          <w:sz w:val="24"/>
          <w:szCs w:val="24"/>
          <w:bdr w:val="none" w:sz="0" w:space="0" w:color="auto" w:frame="1"/>
        </w:rPr>
        <w:t>main.c</w:t>
      </w:r>
      <w:proofErr w:type="spellEnd"/>
      <w:r w:rsidRPr="00B6263C">
        <w:rPr>
          <w:rFonts w:ascii="Times New Roman" w:eastAsia="Times New Roman" w:hAnsi="Times New Roman" w:cs="Times New Roman"/>
          <w:color w:val="000000"/>
          <w:sz w:val="24"/>
          <w:szCs w:val="24"/>
        </w:rPr>
        <w:t> file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Let's try to build the project and start working with the </w:t>
      </w:r>
      <w:proofErr w:type="spellStart"/>
      <w:r w:rsidRPr="00B6263C">
        <w:rPr>
          <w:rFonts w:ascii="inherit" w:eastAsia="Times New Roman" w:hAnsi="inherit" w:cs="Arial"/>
          <w:b/>
          <w:bCs/>
          <w:color w:val="000000"/>
          <w:sz w:val="21"/>
          <w:szCs w:val="21"/>
          <w:bdr w:val="none" w:sz="0" w:space="0" w:color="auto" w:frame="1"/>
        </w:rPr>
        <w:t>main.c</w:t>
      </w:r>
      <w:proofErr w:type="spellEnd"/>
      <w:r w:rsidRPr="00B6263C">
        <w:rPr>
          <w:rFonts w:ascii="inherit" w:eastAsia="Times New Roman" w:hAnsi="inherit" w:cs="Arial"/>
          <w:color w:val="000000"/>
          <w:sz w:val="21"/>
          <w:szCs w:val="21"/>
        </w:rPr>
        <w:t> </w:t>
      </w:r>
      <w:proofErr w:type="gramStart"/>
      <w:r w:rsidRPr="00B6263C">
        <w:rPr>
          <w:rFonts w:ascii="inherit" w:eastAsia="Times New Roman" w:hAnsi="inherit" w:cs="Arial"/>
          <w:color w:val="000000"/>
          <w:sz w:val="21"/>
          <w:szCs w:val="21"/>
        </w:rPr>
        <w:t>file  .</w:t>
      </w:r>
      <w:proofErr w:type="gramEnd"/>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xml:space="preserve">In the default task </w:t>
      </w:r>
      <w:proofErr w:type="gramStart"/>
      <w:r w:rsidRPr="00B6263C">
        <w:rPr>
          <w:rFonts w:ascii="Times New Roman" w:eastAsia="Times New Roman" w:hAnsi="Times New Roman" w:cs="Times New Roman"/>
          <w:color w:val="000000"/>
          <w:sz w:val="24"/>
          <w:szCs w:val="24"/>
        </w:rPr>
        <w:t>function,  </w:t>
      </w:r>
      <w:proofErr w:type="spellStart"/>
      <w:r w:rsidRPr="00B6263C">
        <w:rPr>
          <w:rFonts w:ascii="inherit" w:eastAsia="Times New Roman" w:hAnsi="inherit" w:cs="Times New Roman"/>
          <w:b/>
          <w:bCs/>
          <w:color w:val="000000"/>
          <w:sz w:val="24"/>
          <w:szCs w:val="24"/>
          <w:bdr w:val="none" w:sz="0" w:space="0" w:color="auto" w:frame="1"/>
        </w:rPr>
        <w:t>StartDefaultTask</w:t>
      </w:r>
      <w:proofErr w:type="spellEnd"/>
      <w:proofErr w:type="gramEnd"/>
      <w:r w:rsidRPr="00B6263C">
        <w:rPr>
          <w:rFonts w:ascii="inherit" w:eastAsia="Times New Roman" w:hAnsi="inherit" w:cs="Times New Roman"/>
          <w:b/>
          <w:bCs/>
          <w:color w:val="000000"/>
          <w:sz w:val="24"/>
          <w:szCs w:val="24"/>
          <w:bdr w:val="none" w:sz="0" w:space="0" w:color="auto" w:frame="1"/>
        </w:rPr>
        <w:t>,</w:t>
      </w:r>
      <w:r w:rsidRPr="00B6263C">
        <w:rPr>
          <w:rFonts w:ascii="Times New Roman" w:eastAsia="Times New Roman" w:hAnsi="Times New Roman" w:cs="Times New Roman"/>
          <w:color w:val="000000"/>
          <w:sz w:val="24"/>
          <w:szCs w:val="24"/>
        </w:rPr>
        <w:t> correct the IP address of the server</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IP4_</w:t>
      </w:r>
      <w:proofErr w:type="gramStart"/>
      <w:r w:rsidRPr="00B6263C">
        <w:rPr>
          <w:rFonts w:ascii="Courier New" w:eastAsia="Times New Roman" w:hAnsi="Courier New" w:cs="Courier New"/>
          <w:color w:val="000000"/>
          <w:sz w:val="21"/>
          <w:szCs w:val="21"/>
          <w:bdr w:val="none" w:sz="0" w:space="0" w:color="auto" w:frame="1"/>
        </w:rPr>
        <w:t>ADDR(</w:t>
      </w:r>
      <w:proofErr w:type="gramEnd"/>
      <w:r w:rsidRPr="00B6263C">
        <w:rPr>
          <w:rFonts w:ascii="Courier New" w:eastAsia="Times New Roman" w:hAnsi="Courier New" w:cs="Courier New"/>
          <w:color w:val="000000"/>
          <w:sz w:val="21"/>
          <w:szCs w:val="21"/>
          <w:bdr w:val="none" w:sz="0" w:space="0" w:color="auto" w:frame="1"/>
        </w:rPr>
        <w:t>&amp;</w:t>
      </w:r>
      <w:proofErr w:type="spellStart"/>
      <w:r w:rsidRPr="00B6263C">
        <w:rPr>
          <w:rFonts w:ascii="Courier New" w:eastAsia="Times New Roman" w:hAnsi="Courier New" w:cs="Courier New"/>
          <w:color w:val="000000"/>
          <w:sz w:val="21"/>
          <w:szCs w:val="21"/>
          <w:bdr w:val="none" w:sz="0" w:space="0" w:color="auto" w:frame="1"/>
        </w:rPr>
        <w:t>ServerIPaddr</w:t>
      </w:r>
      <w:proofErr w:type="spellEnd"/>
      <w:r w:rsidRPr="00B6263C">
        <w:rPr>
          <w:rFonts w:ascii="Courier New" w:eastAsia="Times New Roman" w:hAnsi="Courier New" w:cs="Courier New"/>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192</w:t>
      </w:r>
      <w:r w:rsidRPr="00B6263C">
        <w:rPr>
          <w:rFonts w:ascii="inherit" w:eastAsia="Times New Roman" w:hAnsi="inherit" w:cs="Courier New"/>
          <w:b/>
          <w:bCs/>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168</w:t>
      </w:r>
      <w:r w:rsidRPr="00B6263C">
        <w:rPr>
          <w:rFonts w:ascii="inherit" w:eastAsia="Times New Roman" w:hAnsi="inherit" w:cs="Courier New"/>
          <w:b/>
          <w:bCs/>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1</w:t>
      </w:r>
      <w:r w:rsidRPr="00B6263C">
        <w:rPr>
          <w:rFonts w:ascii="inherit" w:eastAsia="Times New Roman" w:hAnsi="inherit" w:cs="Courier New"/>
          <w:b/>
          <w:bCs/>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191</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The client port will also be different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 xml:space="preserve">err = </w:t>
      </w:r>
      <w:proofErr w:type="spellStart"/>
      <w:r w:rsidRPr="00B6263C">
        <w:rPr>
          <w:rFonts w:ascii="Courier New" w:eastAsia="Times New Roman" w:hAnsi="Courier New" w:cs="Courier New"/>
          <w:color w:val="000000"/>
          <w:sz w:val="21"/>
          <w:szCs w:val="21"/>
          <w:bdr w:val="none" w:sz="0" w:space="0" w:color="auto" w:frame="1"/>
        </w:rPr>
        <w:t>netconn_</w:t>
      </w:r>
      <w:proofErr w:type="gramStart"/>
      <w:r w:rsidRPr="00B6263C">
        <w:rPr>
          <w:rFonts w:ascii="Courier New" w:eastAsia="Times New Roman" w:hAnsi="Courier New" w:cs="Courier New"/>
          <w:color w:val="000000"/>
          <w:sz w:val="21"/>
          <w:szCs w:val="21"/>
          <w:bdr w:val="none" w:sz="0" w:space="0" w:color="auto" w:frame="1"/>
        </w:rPr>
        <w:t>bind</w:t>
      </w:r>
      <w:proofErr w:type="spellEnd"/>
      <w:r w:rsidRPr="00B6263C">
        <w:rPr>
          <w:rFonts w:ascii="Courier New" w:eastAsia="Times New Roman" w:hAnsi="Courier New" w:cs="Courier New"/>
          <w:color w:val="000000"/>
          <w:sz w:val="21"/>
          <w:szCs w:val="21"/>
          <w:bdr w:val="none" w:sz="0" w:space="0" w:color="auto" w:frame="1"/>
        </w:rPr>
        <w:t>(</w:t>
      </w:r>
      <w:proofErr w:type="gramEnd"/>
      <w:r w:rsidRPr="00B6263C">
        <w:rPr>
          <w:rFonts w:ascii="Courier New" w:eastAsia="Times New Roman" w:hAnsi="Courier New" w:cs="Courier New"/>
          <w:color w:val="000000"/>
          <w:sz w:val="21"/>
          <w:szCs w:val="21"/>
          <w:bdr w:val="none" w:sz="0" w:space="0" w:color="auto" w:frame="1"/>
        </w:rPr>
        <w:t>conn, NULL, </w:t>
      </w:r>
      <w:r w:rsidRPr="00B6263C">
        <w:rPr>
          <w:rFonts w:ascii="inherit" w:eastAsia="Times New Roman" w:hAnsi="inherit" w:cs="Courier New"/>
          <w:b/>
          <w:bCs/>
          <w:color w:val="800000"/>
          <w:sz w:val="21"/>
          <w:szCs w:val="21"/>
          <w:bdr w:val="none" w:sz="0" w:space="0" w:color="auto" w:frame="1"/>
        </w:rPr>
        <w:t>1555</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The server port will also change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 xml:space="preserve">err = </w:t>
      </w:r>
      <w:proofErr w:type="spellStart"/>
      <w:r w:rsidRPr="00B6263C">
        <w:rPr>
          <w:rFonts w:ascii="Courier New" w:eastAsia="Times New Roman" w:hAnsi="Courier New" w:cs="Courier New"/>
          <w:color w:val="000000"/>
          <w:sz w:val="21"/>
          <w:szCs w:val="21"/>
          <w:bdr w:val="none" w:sz="0" w:space="0" w:color="auto" w:frame="1"/>
        </w:rPr>
        <w:t>netconn_</w:t>
      </w:r>
      <w:proofErr w:type="gramStart"/>
      <w:r w:rsidRPr="00B6263C">
        <w:rPr>
          <w:rFonts w:ascii="Courier New" w:eastAsia="Times New Roman" w:hAnsi="Courier New" w:cs="Courier New"/>
          <w:color w:val="000000"/>
          <w:sz w:val="21"/>
          <w:szCs w:val="21"/>
          <w:bdr w:val="none" w:sz="0" w:space="0" w:color="auto" w:frame="1"/>
        </w:rPr>
        <w:t>connect</w:t>
      </w:r>
      <w:proofErr w:type="spellEnd"/>
      <w:r w:rsidRPr="00B6263C">
        <w:rPr>
          <w:rFonts w:ascii="Courier New" w:eastAsia="Times New Roman" w:hAnsi="Courier New" w:cs="Courier New"/>
          <w:color w:val="000000"/>
          <w:sz w:val="21"/>
          <w:szCs w:val="21"/>
          <w:bdr w:val="none" w:sz="0" w:space="0" w:color="auto" w:frame="1"/>
        </w:rPr>
        <w:t>(</w:t>
      </w:r>
      <w:proofErr w:type="gramEnd"/>
      <w:r w:rsidRPr="00B6263C">
        <w:rPr>
          <w:rFonts w:ascii="Courier New" w:eastAsia="Times New Roman" w:hAnsi="Courier New" w:cs="Courier New"/>
          <w:color w:val="000000"/>
          <w:sz w:val="21"/>
          <w:szCs w:val="21"/>
          <w:bdr w:val="none" w:sz="0" w:space="0" w:color="auto" w:frame="1"/>
        </w:rPr>
        <w:t>conn, &amp;</w:t>
      </w:r>
      <w:proofErr w:type="spellStart"/>
      <w:r w:rsidRPr="00B6263C">
        <w:rPr>
          <w:rFonts w:ascii="Courier New" w:eastAsia="Times New Roman" w:hAnsi="Courier New" w:cs="Courier New"/>
          <w:color w:val="000000"/>
          <w:sz w:val="21"/>
          <w:szCs w:val="21"/>
          <w:bdr w:val="none" w:sz="0" w:space="0" w:color="auto" w:frame="1"/>
        </w:rPr>
        <w:t>ServerIPaddr</w:t>
      </w:r>
      <w:proofErr w:type="spellEnd"/>
      <w:r w:rsidRPr="00B6263C">
        <w:rPr>
          <w:rFonts w:ascii="Courier New" w:eastAsia="Times New Roman" w:hAnsi="Courier New" w:cs="Courier New"/>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80</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Let's </w:t>
      </w:r>
      <w:r w:rsidRPr="00B6263C">
        <w:rPr>
          <w:rFonts w:ascii="inherit" w:eastAsia="Times New Roman" w:hAnsi="inherit" w:cs="Times New Roman"/>
          <w:b/>
          <w:bCs/>
          <w:color w:val="000000"/>
          <w:sz w:val="24"/>
          <w:szCs w:val="24"/>
          <w:bdr w:val="none" w:sz="0" w:space="0" w:color="auto" w:frame="1"/>
        </w:rPr>
        <w:t xml:space="preserve">move on to the </w:t>
      </w:r>
      <w:proofErr w:type="spellStart"/>
      <w:r w:rsidRPr="00B6263C">
        <w:rPr>
          <w:rFonts w:ascii="inherit" w:eastAsia="Times New Roman" w:hAnsi="inherit" w:cs="Times New Roman"/>
          <w:b/>
          <w:bCs/>
          <w:color w:val="000000"/>
          <w:sz w:val="24"/>
          <w:szCs w:val="24"/>
          <w:bdr w:val="none" w:sz="0" w:space="0" w:color="auto" w:frame="1"/>
        </w:rPr>
        <w:t>send_thread</w:t>
      </w:r>
      <w:proofErr w:type="spellEnd"/>
      <w:r w:rsidRPr="00B6263C">
        <w:rPr>
          <w:rFonts w:ascii="Times New Roman" w:eastAsia="Times New Roman" w:hAnsi="Times New Roman" w:cs="Times New Roman"/>
          <w:color w:val="000000"/>
          <w:sz w:val="24"/>
          <w:szCs w:val="24"/>
        </w:rPr>
        <w:t> send task function and delete this part of the code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strike/>
          <w:color w:val="7F0055"/>
          <w:sz w:val="21"/>
          <w:szCs w:val="21"/>
          <w:bdr w:val="none" w:sz="0" w:space="0" w:color="auto" w:frame="1"/>
        </w:rPr>
        <w:t>if</w:t>
      </w:r>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syscnt</w:t>
      </w:r>
      <w:proofErr w:type="spellEnd"/>
      <w:r w:rsidRPr="00B6263C">
        <w:rPr>
          <w:rFonts w:ascii="Courier New" w:eastAsia="Times New Roman" w:hAnsi="Courier New" w:cs="Courier New"/>
          <w:strike/>
          <w:color w:val="000000"/>
          <w:sz w:val="21"/>
          <w:szCs w:val="21"/>
          <w:bdr w:val="none" w:sz="0" w:space="0" w:color="auto" w:frame="1"/>
        </w:rPr>
        <w:t>&gt;</w:t>
      </w:r>
      <w:r w:rsidRPr="00B6263C">
        <w:rPr>
          <w:rFonts w:ascii="inherit" w:eastAsia="Times New Roman" w:hAnsi="inherit" w:cs="Courier New"/>
          <w:strike/>
          <w:color w:val="800000"/>
          <w:sz w:val="21"/>
          <w:szCs w:val="21"/>
          <w:bdr w:val="none" w:sz="0" w:space="0" w:color="auto" w:frame="1"/>
        </w:rPr>
        <w:t>50000</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netconn_close</w:t>
      </w:r>
      <w:proofErr w:type="spellEnd"/>
      <w:r w:rsidRPr="00B6263C">
        <w:rPr>
          <w:rFonts w:ascii="Courier New" w:eastAsia="Times New Roman" w:hAnsi="Courier New" w:cs="Courier New"/>
          <w:strike/>
          <w:color w:val="000000"/>
          <w:sz w:val="21"/>
          <w:szCs w:val="21"/>
          <w:bdr w:val="none" w:sz="0" w:space="0" w:color="auto" w:frame="1"/>
        </w:rPr>
        <w:t>(conn);</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netconn_delete</w:t>
      </w:r>
      <w:proofErr w:type="spellEnd"/>
      <w:r w:rsidRPr="00B6263C">
        <w:rPr>
          <w:rFonts w:ascii="Courier New" w:eastAsia="Times New Roman" w:hAnsi="Courier New" w:cs="Courier New"/>
          <w:strike/>
          <w:color w:val="000000"/>
          <w:sz w:val="21"/>
          <w:szCs w:val="21"/>
          <w:bdr w:val="none" w:sz="0" w:space="0" w:color="auto" w:frame="1"/>
        </w:rPr>
        <w:t>(conn);</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 xml:space="preserve"> = </w:t>
      </w:r>
      <w:proofErr w:type="spellStart"/>
      <w:proofErr w:type="gramStart"/>
      <w:r w:rsidRPr="00B6263C">
        <w:rPr>
          <w:rFonts w:ascii="Courier New" w:eastAsia="Times New Roman" w:hAnsi="Courier New" w:cs="Courier New"/>
          <w:strike/>
          <w:color w:val="000000"/>
          <w:sz w:val="21"/>
          <w:szCs w:val="21"/>
          <w:bdr w:val="none" w:sz="0" w:space="0" w:color="auto" w:frame="1"/>
        </w:rPr>
        <w:t>osMailAlloc</w:t>
      </w:r>
      <w:proofErr w:type="spellEnd"/>
      <w:r w:rsidRPr="00B6263C">
        <w:rPr>
          <w:rFonts w:ascii="Courier New" w:eastAsia="Times New Roman" w:hAnsi="Courier New" w:cs="Courier New"/>
          <w:strike/>
          <w:color w:val="000000"/>
          <w:sz w:val="21"/>
          <w:szCs w:val="21"/>
          <w:bdr w:val="none" w:sz="0" w:space="0" w:color="auto" w:frame="1"/>
        </w:rPr>
        <w:t>(</w:t>
      </w:r>
      <w:proofErr w:type="spellStart"/>
      <w:proofErr w:type="gramEnd"/>
      <w:r w:rsidRPr="00B6263C">
        <w:rPr>
          <w:rFonts w:ascii="Courier New" w:eastAsia="Times New Roman" w:hAnsi="Courier New" w:cs="Courier New"/>
          <w:strike/>
          <w:color w:val="000000"/>
          <w:sz w:val="21"/>
          <w:szCs w:val="21"/>
          <w:bdr w:val="none" w:sz="0" w:space="0" w:color="auto" w:frame="1"/>
        </w:rPr>
        <w:t>strout_Queue</w:t>
      </w:r>
      <w:proofErr w:type="spellEnd"/>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osWaitForever</w:t>
      </w:r>
      <w:proofErr w:type="spell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-&gt;</w:t>
      </w:r>
      <w:proofErr w:type="spellStart"/>
      <w:r w:rsidRPr="00B6263C">
        <w:rPr>
          <w:rFonts w:ascii="inherit" w:eastAsia="Times New Roman" w:hAnsi="inherit" w:cs="Courier New"/>
          <w:strike/>
          <w:color w:val="0000C0"/>
          <w:sz w:val="21"/>
          <w:szCs w:val="21"/>
          <w:bdr w:val="none" w:sz="0" w:space="0" w:color="auto" w:frame="1"/>
        </w:rPr>
        <w:t>y_pos</w:t>
      </w:r>
      <w:proofErr w:type="spellEnd"/>
      <w:r w:rsidRPr="00B6263C">
        <w:rPr>
          <w:rFonts w:ascii="Courier New" w:eastAsia="Times New Roman" w:hAnsi="Courier New" w:cs="Courier New"/>
          <w:strike/>
          <w:color w:val="000000"/>
          <w:sz w:val="21"/>
          <w:szCs w:val="21"/>
          <w:bdr w:val="none" w:sz="0" w:space="0" w:color="auto" w:frame="1"/>
        </w:rPr>
        <w:t> = </w:t>
      </w:r>
      <w:r w:rsidRPr="00B6263C">
        <w:rPr>
          <w:rFonts w:ascii="inherit" w:eastAsia="Times New Roman" w:hAnsi="inherit" w:cs="Courier New"/>
          <w:strike/>
          <w:color w:val="800000"/>
          <w:sz w:val="21"/>
          <w:szCs w:val="21"/>
          <w:bdr w:val="none" w:sz="0" w:space="0" w:color="auto" w:frame="1"/>
        </w:rPr>
        <w:t>160</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strike/>
          <w:color w:val="642880"/>
          <w:sz w:val="21"/>
          <w:szCs w:val="21"/>
          <w:bdr w:val="none" w:sz="0" w:space="0" w:color="auto" w:frame="1"/>
        </w:rPr>
        <w:t xml:space="preserve">  </w:t>
      </w:r>
      <w:proofErr w:type="spellStart"/>
      <w:r w:rsidRPr="00B6263C">
        <w:rPr>
          <w:rFonts w:ascii="inherit" w:eastAsia="Times New Roman" w:hAnsi="inherit" w:cs="Courier New"/>
          <w:strike/>
          <w:color w:val="642880"/>
          <w:sz w:val="21"/>
          <w:szCs w:val="21"/>
          <w:bdr w:val="none" w:sz="0" w:space="0" w:color="auto" w:frame="1"/>
        </w:rPr>
        <w:t>strcpy</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-&gt;</w:t>
      </w:r>
      <w:proofErr w:type="spellStart"/>
      <w:r w:rsidRPr="00B6263C">
        <w:rPr>
          <w:rFonts w:ascii="inherit" w:eastAsia="Times New Roman" w:hAnsi="inherit" w:cs="Courier New"/>
          <w:strike/>
          <w:color w:val="0000C0"/>
          <w:sz w:val="21"/>
          <w:szCs w:val="21"/>
          <w:bdr w:val="none" w:sz="0" w:space="0" w:color="auto" w:frame="1"/>
        </w:rPr>
        <w:t>str</w:t>
      </w:r>
      <w:proofErr w:type="spellEnd"/>
      <w:r w:rsidRPr="00B6263C">
        <w:rPr>
          <w:rFonts w:ascii="Courier New" w:eastAsia="Times New Roman" w:hAnsi="Courier New" w:cs="Courier New"/>
          <w:strike/>
          <w:color w:val="000000"/>
          <w:sz w:val="21"/>
          <w:szCs w:val="21"/>
          <w:bdr w:val="none" w:sz="0" w:space="0" w:color="auto" w:frame="1"/>
        </w:rPr>
        <w:t>,</w:t>
      </w:r>
      <w:r w:rsidRPr="00B6263C">
        <w:rPr>
          <w:rFonts w:ascii="inherit" w:eastAsia="Times New Roman" w:hAnsi="inherit" w:cs="Courier New"/>
          <w:strike/>
          <w:color w:val="2A00FF"/>
          <w:sz w:val="21"/>
          <w:szCs w:val="21"/>
          <w:bdr w:val="none" w:sz="0" w:space="0" w:color="auto" w:frame="1"/>
        </w:rPr>
        <w:t>"Connection was closed!"</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proofErr w:type="gramStart"/>
      <w:r w:rsidRPr="00B6263C">
        <w:rPr>
          <w:rFonts w:ascii="Courier New" w:eastAsia="Times New Roman" w:hAnsi="Courier New" w:cs="Courier New"/>
          <w:strike/>
          <w:color w:val="000000"/>
          <w:sz w:val="21"/>
          <w:szCs w:val="21"/>
          <w:bdr w:val="none" w:sz="0" w:space="0" w:color="auto" w:frame="1"/>
        </w:rPr>
        <w:t>osMailPut</w:t>
      </w:r>
      <w:proofErr w:type="spellEnd"/>
      <w:r w:rsidRPr="00B6263C">
        <w:rPr>
          <w:rFonts w:ascii="Courier New" w:eastAsia="Times New Roman" w:hAnsi="Courier New" w:cs="Courier New"/>
          <w:strike/>
          <w:color w:val="000000"/>
          <w:sz w:val="21"/>
          <w:szCs w:val="21"/>
          <w:bdr w:val="none" w:sz="0" w:space="0" w:color="auto" w:frame="1"/>
        </w:rPr>
        <w:t>(</w:t>
      </w:r>
      <w:proofErr w:type="spellStart"/>
      <w:proofErr w:type="gramEnd"/>
      <w:r w:rsidRPr="00B6263C">
        <w:rPr>
          <w:rFonts w:ascii="Courier New" w:eastAsia="Times New Roman" w:hAnsi="Courier New" w:cs="Courier New"/>
          <w:strike/>
          <w:color w:val="000000"/>
          <w:sz w:val="21"/>
          <w:szCs w:val="21"/>
          <w:bdr w:val="none" w:sz="0" w:space="0" w:color="auto" w:frame="1"/>
        </w:rPr>
        <w:t>strout_Queue</w:t>
      </w:r>
      <w:proofErr w:type="spellEnd"/>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proofErr w:type="gramStart"/>
      <w:r w:rsidRPr="00B6263C">
        <w:rPr>
          <w:rFonts w:ascii="Courier New" w:eastAsia="Times New Roman" w:hAnsi="Courier New" w:cs="Courier New"/>
          <w:strike/>
          <w:color w:val="000000"/>
          <w:sz w:val="21"/>
          <w:szCs w:val="21"/>
          <w:bdr w:val="none" w:sz="0" w:space="0" w:color="auto" w:frame="1"/>
        </w:rPr>
        <w:t>osMailFree</w:t>
      </w:r>
      <w:proofErr w:type="spellEnd"/>
      <w:r w:rsidRPr="00B6263C">
        <w:rPr>
          <w:rFonts w:ascii="Courier New" w:eastAsia="Times New Roman" w:hAnsi="Courier New" w:cs="Courier New"/>
          <w:strike/>
          <w:color w:val="000000"/>
          <w:sz w:val="21"/>
          <w:szCs w:val="21"/>
          <w:bdr w:val="none" w:sz="0" w:space="0" w:color="auto" w:frame="1"/>
        </w:rPr>
        <w:t>(</w:t>
      </w:r>
      <w:proofErr w:type="spellStart"/>
      <w:proofErr w:type="gramEnd"/>
      <w:r w:rsidRPr="00B6263C">
        <w:rPr>
          <w:rFonts w:ascii="Courier New" w:eastAsia="Times New Roman" w:hAnsi="Courier New" w:cs="Courier New"/>
          <w:strike/>
          <w:color w:val="000000"/>
          <w:sz w:val="21"/>
          <w:szCs w:val="21"/>
          <w:bdr w:val="none" w:sz="0" w:space="0" w:color="auto" w:frame="1"/>
        </w:rPr>
        <w:t>strout_Queue</w:t>
      </w:r>
      <w:proofErr w:type="spellEnd"/>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 xml:space="preserve">  </w:t>
      </w:r>
      <w:proofErr w:type="spellStart"/>
      <w:proofErr w:type="gramStart"/>
      <w:r w:rsidRPr="00B6263C">
        <w:rPr>
          <w:rFonts w:ascii="Courier New" w:eastAsia="Times New Roman" w:hAnsi="Courier New" w:cs="Courier New"/>
          <w:strike/>
          <w:color w:val="000000"/>
          <w:sz w:val="21"/>
          <w:szCs w:val="21"/>
          <w:bdr w:val="none" w:sz="0" w:space="0" w:color="auto" w:frame="1"/>
        </w:rPr>
        <w:t>osDelay</w:t>
      </w:r>
      <w:proofErr w:type="spellEnd"/>
      <w:r w:rsidRPr="00B6263C">
        <w:rPr>
          <w:rFonts w:ascii="Courier New" w:eastAsia="Times New Roman" w:hAnsi="Courier New" w:cs="Courier New"/>
          <w:strike/>
          <w:color w:val="000000"/>
          <w:sz w:val="21"/>
          <w:szCs w:val="21"/>
          <w:bdr w:val="none" w:sz="0" w:space="0" w:color="auto" w:frame="1"/>
        </w:rPr>
        <w:t>(</w:t>
      </w:r>
      <w:proofErr w:type="gramEnd"/>
      <w:r w:rsidRPr="00B6263C">
        <w:rPr>
          <w:rFonts w:ascii="inherit" w:eastAsia="Times New Roman" w:hAnsi="inherit" w:cs="Courier New"/>
          <w:strike/>
          <w:color w:val="800000"/>
          <w:sz w:val="21"/>
          <w:szCs w:val="21"/>
          <w:bdr w:val="none" w:sz="0" w:space="0" w:color="auto" w:frame="1"/>
        </w:rPr>
        <w:t>2</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strike/>
          <w:color w:val="7F0055"/>
          <w:sz w:val="21"/>
          <w:szCs w:val="21"/>
          <w:bdr w:val="none" w:sz="0" w:space="0" w:color="auto" w:frame="1"/>
        </w:rPr>
        <w:t>  break</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strike/>
          <w:color w:val="642880"/>
          <w:sz w:val="21"/>
          <w:szCs w:val="21"/>
          <w:bdr w:val="none" w:sz="0" w:space="0" w:color="auto" w:frame="1"/>
        </w:rPr>
        <w:t>sprintf</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buf</w:t>
      </w:r>
      <w:proofErr w:type="spellEnd"/>
      <w:r w:rsidRPr="00B6263C">
        <w:rPr>
          <w:rFonts w:ascii="Courier New" w:eastAsia="Times New Roman" w:hAnsi="Courier New" w:cs="Courier New"/>
          <w:strike/>
          <w:color w:val="000000"/>
          <w:sz w:val="21"/>
          <w:szCs w:val="21"/>
          <w:bdr w:val="none" w:sz="0" w:space="0" w:color="auto" w:frame="1"/>
        </w:rPr>
        <w:t>,</w:t>
      </w:r>
      <w:r w:rsidRPr="00B6263C">
        <w:rPr>
          <w:rFonts w:ascii="inherit" w:eastAsia="Times New Roman" w:hAnsi="inherit" w:cs="Courier New"/>
          <w:strike/>
          <w:color w:val="2A00FF"/>
          <w:sz w:val="21"/>
          <w:szCs w:val="21"/>
          <w:bdr w:val="none" w:sz="0" w:space="0" w:color="auto" w:frame="1"/>
        </w:rPr>
        <w:t>"%</w:t>
      </w:r>
      <w:proofErr w:type="spellStart"/>
      <w:r w:rsidRPr="00B6263C">
        <w:rPr>
          <w:rFonts w:ascii="inherit" w:eastAsia="Times New Roman" w:hAnsi="inherit" w:cs="Courier New"/>
          <w:strike/>
          <w:color w:val="2A00FF"/>
          <w:sz w:val="21"/>
          <w:szCs w:val="21"/>
          <w:bdr w:val="none" w:sz="0" w:space="0" w:color="auto" w:frame="1"/>
        </w:rPr>
        <w:t>lu</w:t>
      </w:r>
      <w:proofErr w:type="spellEnd"/>
      <w:r w:rsidRPr="00B6263C">
        <w:rPr>
          <w:rFonts w:ascii="inherit" w:eastAsia="Times New Roman" w:hAnsi="inherit" w:cs="Courier New"/>
          <w:strike/>
          <w:color w:val="2A00FF"/>
          <w:sz w:val="21"/>
          <w:szCs w:val="21"/>
          <w:bdr w:val="none" w:sz="0" w:space="0" w:color="auto" w:frame="1"/>
        </w:rPr>
        <w:t>\r\n</w:t>
      </w:r>
      <w:proofErr w:type="gramStart"/>
      <w:r w:rsidRPr="00B6263C">
        <w:rPr>
          <w:rFonts w:ascii="inherit" w:eastAsia="Times New Roman" w:hAnsi="inherit" w:cs="Courier New"/>
          <w:strike/>
          <w:color w:val="2A00FF"/>
          <w:sz w:val="21"/>
          <w:szCs w:val="21"/>
          <w:bdr w:val="none" w:sz="0" w:space="0" w:color="auto" w:frame="1"/>
        </w:rPr>
        <w:t>"</w:t>
      </w:r>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syscnt</w:t>
      </w:r>
      <w:proofErr w:type="spellEnd"/>
      <w:proofErr w:type="gram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jc w:val="both"/>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We will not need a string buffer here either</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color w:val="005032"/>
          <w:sz w:val="21"/>
          <w:szCs w:val="21"/>
          <w:bdr w:val="none" w:sz="0" w:space="0" w:color="auto" w:frame="1"/>
        </w:rPr>
        <w:t>uint32_t</w:t>
      </w:r>
      <w:r w:rsidRPr="00B6263C">
        <w:rPr>
          <w:rFonts w:ascii="Courier New" w:eastAsia="Times New Roman" w:hAnsi="Courier New" w:cs="Courier New"/>
          <w:color w:val="000000"/>
          <w:sz w:val="21"/>
          <w:szCs w:val="21"/>
          <w:bdr w:val="none" w:sz="0" w:space="0" w:color="auto" w:frame="1"/>
        </w:rPr>
        <w:t> </w:t>
      </w:r>
      <w:proofErr w:type="spellStart"/>
      <w:r w:rsidRPr="00B6263C">
        <w:rPr>
          <w:rFonts w:ascii="Courier New" w:eastAsia="Times New Roman" w:hAnsi="Courier New" w:cs="Courier New"/>
          <w:color w:val="000000"/>
          <w:sz w:val="21"/>
          <w:szCs w:val="21"/>
          <w:bdr w:val="none" w:sz="0" w:space="0" w:color="auto" w:frame="1"/>
        </w:rPr>
        <w:t>syscnt</w:t>
      </w:r>
      <w:proofErr w:type="spellEnd"/>
      <w:r w:rsidRPr="00B6263C">
        <w:rPr>
          <w:rFonts w:ascii="Courier New" w:eastAsia="Times New Roman" w:hAnsi="Courier New" w:cs="Courier New"/>
          <w:color w:val="000000"/>
          <w:sz w:val="21"/>
          <w:szCs w:val="21"/>
          <w:bdr w:val="none" w:sz="0" w:space="0" w:color="auto" w:frame="1"/>
        </w:rPr>
        <w:t xml:space="preserve"> = </w:t>
      </w:r>
      <w:r w:rsidRPr="00B6263C">
        <w:rPr>
          <w:rFonts w:ascii="inherit" w:eastAsia="Times New Roman" w:hAnsi="inherit" w:cs="Courier New"/>
          <w:color w:val="800000"/>
          <w:sz w:val="21"/>
          <w:szCs w:val="21"/>
          <w:bdr w:val="none" w:sz="0" w:space="0" w:color="auto" w:frame="1"/>
        </w:rPr>
        <w:t>0</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b/>
          <w:bCs/>
          <w:strike/>
          <w:color w:val="7F0055"/>
          <w:sz w:val="21"/>
          <w:szCs w:val="21"/>
          <w:bdr w:val="none" w:sz="0" w:space="0" w:color="auto" w:frame="1"/>
        </w:rPr>
        <w:t>char</w:t>
      </w:r>
      <w:del w:id="0" w:author="Unknown">
        <w:r w:rsidRPr="00B6263C">
          <w:rPr>
            <w:rFonts w:ascii="Courier New" w:eastAsia="Times New Roman" w:hAnsi="Courier New" w:cs="Courier New"/>
            <w:strike/>
            <w:color w:val="555555"/>
            <w:sz w:val="21"/>
            <w:szCs w:val="21"/>
            <w:bdr w:val="none" w:sz="0" w:space="0" w:color="auto" w:frame="1"/>
          </w:rPr>
          <w:delText> buf[</w:delText>
        </w:r>
        <w:r w:rsidRPr="00B6263C">
          <w:rPr>
            <w:rFonts w:ascii="inherit" w:eastAsia="Times New Roman" w:hAnsi="inherit" w:cs="Courier New"/>
            <w:strike/>
            <w:color w:val="800000"/>
            <w:sz w:val="21"/>
            <w:szCs w:val="21"/>
            <w:bdr w:val="none" w:sz="0" w:space="0" w:color="auto" w:frame="1"/>
          </w:rPr>
          <w:delText>15</w:delText>
        </w:r>
        <w:r w:rsidRPr="00B6263C">
          <w:rPr>
            <w:rFonts w:ascii="Courier New" w:eastAsia="Times New Roman" w:hAnsi="Courier New" w:cs="Courier New"/>
            <w:strike/>
            <w:color w:val="555555"/>
            <w:sz w:val="21"/>
            <w:szCs w:val="21"/>
            <w:bdr w:val="none" w:sz="0" w:space="0" w:color="auto" w:frame="1"/>
          </w:rPr>
          <w:delText>] = {};</w:delText>
        </w:r>
      </w:del>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Arial"/>
          <w:color w:val="000000"/>
          <w:sz w:val="21"/>
          <w:szCs w:val="21"/>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Let's correct the arguments in the call of the send function</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sent_err</w:t>
      </w:r>
      <w:proofErr w:type="spellEnd"/>
      <w:r w:rsidRPr="00B6263C">
        <w:rPr>
          <w:rFonts w:ascii="Courier New" w:eastAsia="Times New Roman" w:hAnsi="Courier New" w:cs="Courier New"/>
          <w:color w:val="000000"/>
          <w:sz w:val="21"/>
          <w:szCs w:val="21"/>
          <w:bdr w:val="none" w:sz="0" w:space="0" w:color="auto" w:frame="1"/>
        </w:rPr>
        <w:t xml:space="preserve"> = </w:t>
      </w:r>
      <w:proofErr w:type="spellStart"/>
      <w:r w:rsidRPr="00B6263C">
        <w:rPr>
          <w:rFonts w:ascii="Courier New" w:eastAsia="Times New Roman" w:hAnsi="Courier New" w:cs="Courier New"/>
          <w:color w:val="000000"/>
          <w:sz w:val="21"/>
          <w:szCs w:val="21"/>
          <w:bdr w:val="none" w:sz="0" w:space="0" w:color="auto" w:frame="1"/>
        </w:rPr>
        <w:t>netconn_</w:t>
      </w:r>
      <w:proofErr w:type="gramStart"/>
      <w:r w:rsidRPr="00B6263C">
        <w:rPr>
          <w:rFonts w:ascii="Courier New" w:eastAsia="Times New Roman" w:hAnsi="Courier New" w:cs="Courier New"/>
          <w:color w:val="000000"/>
          <w:sz w:val="21"/>
          <w:szCs w:val="21"/>
          <w:bdr w:val="none" w:sz="0" w:space="0" w:color="auto" w:frame="1"/>
        </w:rPr>
        <w:t>write</w:t>
      </w:r>
      <w:proofErr w:type="spellEnd"/>
      <w:r w:rsidRPr="00B6263C">
        <w:rPr>
          <w:rFonts w:ascii="Courier New" w:eastAsia="Times New Roman" w:hAnsi="Courier New" w:cs="Courier New"/>
          <w:color w:val="000000"/>
          <w:sz w:val="21"/>
          <w:szCs w:val="21"/>
          <w:bdr w:val="none" w:sz="0" w:space="0" w:color="auto" w:frame="1"/>
        </w:rPr>
        <w:t>(</w:t>
      </w:r>
      <w:proofErr w:type="gramEnd"/>
      <w:r w:rsidRPr="00B6263C">
        <w:rPr>
          <w:rFonts w:ascii="Courier New" w:eastAsia="Times New Roman" w:hAnsi="Courier New" w:cs="Courier New"/>
          <w:color w:val="000000"/>
          <w:sz w:val="21"/>
          <w:szCs w:val="21"/>
          <w:bdr w:val="none" w:sz="0" w:space="0" w:color="auto" w:frame="1"/>
        </w:rPr>
        <w:t>conn, </w:t>
      </w:r>
      <w:r w:rsidRPr="00B6263C">
        <w:rPr>
          <w:rFonts w:ascii="inherit" w:eastAsia="Times New Roman" w:hAnsi="inherit" w:cs="Courier New"/>
          <w:b/>
          <w:bCs/>
          <w:color w:val="000000"/>
          <w:sz w:val="21"/>
          <w:szCs w:val="21"/>
          <w:bdr w:val="none" w:sz="0" w:space="0" w:color="auto" w:frame="1"/>
        </w:rPr>
        <w:t>(</w:t>
      </w:r>
      <w:r w:rsidRPr="00B6263C">
        <w:rPr>
          <w:rFonts w:ascii="inherit" w:eastAsia="Times New Roman" w:hAnsi="inherit" w:cs="Courier New"/>
          <w:b/>
          <w:bCs/>
          <w:color w:val="7F0055"/>
          <w:sz w:val="21"/>
          <w:szCs w:val="21"/>
          <w:bdr w:val="none" w:sz="0" w:space="0" w:color="auto" w:frame="1"/>
        </w:rPr>
        <w:t>void</w:t>
      </w:r>
      <w:r w:rsidRPr="00B6263C">
        <w:rPr>
          <w:rFonts w:ascii="inherit" w:eastAsia="Times New Roman" w:hAnsi="inherit" w:cs="Courier New"/>
          <w:b/>
          <w:bCs/>
          <w:color w:val="000000"/>
          <w:sz w:val="21"/>
          <w:szCs w:val="21"/>
          <w:bdr w:val="none" w:sz="0" w:space="0" w:color="auto" w:frame="1"/>
        </w:rPr>
        <w:t> *) &amp;</w:t>
      </w:r>
      <w:proofErr w:type="spellStart"/>
      <w:r w:rsidRPr="00B6263C">
        <w:rPr>
          <w:rFonts w:ascii="inherit" w:eastAsia="Times New Roman" w:hAnsi="inherit" w:cs="Courier New"/>
          <w:b/>
          <w:bCs/>
          <w:color w:val="000000"/>
          <w:sz w:val="21"/>
          <w:szCs w:val="21"/>
          <w:bdr w:val="none" w:sz="0" w:space="0" w:color="auto" w:frame="1"/>
        </w:rPr>
        <w:t>syscnt</w:t>
      </w:r>
      <w:proofErr w:type="spellEnd"/>
      <w:r w:rsidRPr="00B6263C">
        <w:rPr>
          <w:rFonts w:ascii="inherit" w:eastAsia="Times New Roman" w:hAnsi="inherit" w:cs="Courier New"/>
          <w:b/>
          <w:bCs/>
          <w:color w:val="000000"/>
          <w:sz w:val="21"/>
          <w:szCs w:val="21"/>
          <w:bdr w:val="none" w:sz="0" w:space="0" w:color="auto" w:frame="1"/>
        </w:rPr>
        <w:t>, </w:t>
      </w:r>
      <w:r w:rsidRPr="00B6263C">
        <w:rPr>
          <w:rFonts w:ascii="inherit" w:eastAsia="Times New Roman" w:hAnsi="inherit" w:cs="Courier New"/>
          <w:b/>
          <w:bCs/>
          <w:color w:val="800000"/>
          <w:sz w:val="21"/>
          <w:szCs w:val="21"/>
          <w:bdr w:val="none" w:sz="0" w:space="0" w:color="auto" w:frame="1"/>
        </w:rPr>
        <w:t>4</w:t>
      </w:r>
      <w:r w:rsidRPr="00B6263C">
        <w:rPr>
          <w:rFonts w:ascii="inherit" w:eastAsia="Times New Roman" w:hAnsi="inherit" w:cs="Courier New"/>
          <w:b/>
          <w:bCs/>
          <w:color w:val="000000"/>
          <w:sz w:val="21"/>
          <w:szCs w:val="21"/>
          <w:bdr w:val="none" w:sz="0" w:space="0" w:color="auto" w:frame="1"/>
        </w:rPr>
        <w:t>,</w:t>
      </w:r>
      <w:r w:rsidRPr="00B6263C">
        <w:rPr>
          <w:rFonts w:ascii="Courier New" w:eastAsia="Times New Roman" w:hAnsi="Courier New" w:cs="Courier New"/>
          <w:color w:val="000000"/>
          <w:sz w:val="21"/>
          <w:szCs w:val="21"/>
          <w:bdr w:val="none" w:sz="0" w:space="0" w:color="auto" w:frame="1"/>
        </w:rPr>
        <w:t> NETCONN_COPY);</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Delete this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strike/>
          <w:color w:val="000000"/>
          <w:sz w:val="21"/>
          <w:szCs w:val="21"/>
          <w:bdr w:val="none" w:sz="0" w:space="0" w:color="auto" w:frame="1"/>
        </w:rPr>
        <w:t>buf</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inherit" w:eastAsia="Times New Roman" w:hAnsi="inherit" w:cs="Courier New"/>
          <w:strike/>
          <w:color w:val="642880"/>
          <w:sz w:val="21"/>
          <w:szCs w:val="21"/>
          <w:bdr w:val="none" w:sz="0" w:space="0" w:color="auto" w:frame="1"/>
        </w:rPr>
        <w:t>strlen</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buf</w:t>
      </w:r>
      <w:proofErr w:type="spellEnd"/>
      <w:r w:rsidRPr="00B6263C">
        <w:rPr>
          <w:rFonts w:ascii="Courier New" w:eastAsia="Times New Roman" w:hAnsi="Courier New" w:cs="Courier New"/>
          <w:strike/>
          <w:color w:val="000000"/>
          <w:sz w:val="21"/>
          <w:szCs w:val="21"/>
          <w:bdr w:val="none" w:sz="0" w:space="0" w:color="auto" w:frame="1"/>
        </w:rPr>
        <w:t>)</w:t>
      </w:r>
      <w:r w:rsidRPr="00B6263C">
        <w:rPr>
          <w:rFonts w:ascii="inherit" w:eastAsia="Times New Roman" w:hAnsi="inherit" w:cs="Courier New"/>
          <w:strike/>
          <w:color w:val="800000"/>
          <w:sz w:val="21"/>
          <w:szCs w:val="21"/>
          <w:bdr w:val="none" w:sz="0" w:space="0" w:color="auto" w:frame="1"/>
        </w:rPr>
        <w:t>-</w:t>
      </w:r>
      <w:proofErr w:type="gramStart"/>
      <w:r w:rsidRPr="00B6263C">
        <w:rPr>
          <w:rFonts w:ascii="inherit" w:eastAsia="Times New Roman" w:hAnsi="inherit" w:cs="Courier New"/>
          <w:strike/>
          <w:color w:val="800000"/>
          <w:sz w:val="21"/>
          <w:szCs w:val="21"/>
          <w:bdr w:val="none" w:sz="0" w:space="0" w:color="auto" w:frame="1"/>
        </w:rPr>
        <w:t>2</w:t>
      </w:r>
      <w:r w:rsidRPr="00B6263C">
        <w:rPr>
          <w:rFonts w:ascii="Courier New" w:eastAsia="Times New Roman" w:hAnsi="Courier New" w:cs="Courier New"/>
          <w:strike/>
          <w:color w:val="000000"/>
          <w:sz w:val="21"/>
          <w:szCs w:val="21"/>
          <w:bdr w:val="none" w:sz="0" w:space="0" w:color="auto" w:frame="1"/>
        </w:rPr>
        <w:t>]=</w:t>
      </w:r>
      <w:proofErr w:type="gramEnd"/>
      <w:r w:rsidRPr="00B6263C">
        <w:rPr>
          <w:rFonts w:ascii="inherit" w:eastAsia="Times New Roman" w:hAnsi="inherit" w:cs="Courier New"/>
          <w:strike/>
          <w:color w:val="800000"/>
          <w:sz w:val="21"/>
          <w:szCs w:val="21"/>
          <w:bdr w:val="none" w:sz="0" w:space="0" w:color="auto" w:frame="1"/>
        </w:rPr>
        <w:t>0</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strike/>
          <w:color w:val="642880"/>
          <w:sz w:val="21"/>
          <w:szCs w:val="21"/>
          <w:bdr w:val="none" w:sz="0" w:space="0" w:color="auto" w:frame="1"/>
        </w:rPr>
        <w:t>strcpy</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-&gt;</w:t>
      </w:r>
      <w:proofErr w:type="spellStart"/>
      <w:proofErr w:type="gramStart"/>
      <w:r w:rsidRPr="00B6263C">
        <w:rPr>
          <w:rFonts w:ascii="inherit" w:eastAsia="Times New Roman" w:hAnsi="inherit" w:cs="Courier New"/>
          <w:strike/>
          <w:color w:val="0000C0"/>
          <w:sz w:val="21"/>
          <w:szCs w:val="21"/>
          <w:bdr w:val="none" w:sz="0" w:space="0" w:color="auto" w:frame="1"/>
        </w:rPr>
        <w:t>str</w:t>
      </w:r>
      <w:r w:rsidRPr="00B6263C">
        <w:rPr>
          <w:rFonts w:ascii="Courier New" w:eastAsia="Times New Roman" w:hAnsi="Courier New" w:cs="Courier New"/>
          <w:strike/>
          <w:color w:val="000000"/>
          <w:sz w:val="21"/>
          <w:szCs w:val="21"/>
          <w:bdr w:val="none" w:sz="0" w:space="0" w:color="auto" w:frame="1"/>
        </w:rPr>
        <w:t>,buf</w:t>
      </w:r>
      <w:proofErr w:type="spellEnd"/>
      <w:proofErr w:type="gram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lastRenderedPageBreak/>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Instead, the line for the display is formed like this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qstruct</w:t>
      </w:r>
      <w:proofErr w:type="spellEnd"/>
      <w:r w:rsidRPr="00B6263C">
        <w:rPr>
          <w:rFonts w:ascii="Courier New" w:eastAsia="Times New Roman" w:hAnsi="Courier New" w:cs="Courier New"/>
          <w:color w:val="000000"/>
          <w:sz w:val="21"/>
          <w:szCs w:val="21"/>
          <w:bdr w:val="none" w:sz="0" w:space="0" w:color="auto" w:frame="1"/>
        </w:rPr>
        <w:t>-&gt;</w:t>
      </w:r>
      <w:proofErr w:type="spellStart"/>
      <w:r w:rsidRPr="00B6263C">
        <w:rPr>
          <w:rFonts w:ascii="inherit" w:eastAsia="Times New Roman" w:hAnsi="inherit" w:cs="Courier New"/>
          <w:color w:val="0000C0"/>
          <w:sz w:val="21"/>
          <w:szCs w:val="21"/>
          <w:bdr w:val="none" w:sz="0" w:space="0" w:color="auto" w:frame="1"/>
        </w:rPr>
        <w:t>y_pos</w:t>
      </w:r>
      <w:proofErr w:type="spellEnd"/>
      <w:r w:rsidRPr="00B6263C">
        <w:rPr>
          <w:rFonts w:ascii="Courier New" w:eastAsia="Times New Roman" w:hAnsi="Courier New" w:cs="Courier New"/>
          <w:color w:val="000000"/>
          <w:sz w:val="21"/>
          <w:szCs w:val="21"/>
          <w:bdr w:val="none" w:sz="0" w:space="0" w:color="auto" w:frame="1"/>
        </w:rPr>
        <w:t> = </w:t>
      </w:r>
      <w:r w:rsidRPr="00B6263C">
        <w:rPr>
          <w:rFonts w:ascii="inherit" w:eastAsia="Times New Roman" w:hAnsi="inherit" w:cs="Courier New"/>
          <w:color w:val="800000"/>
          <w:sz w:val="21"/>
          <w:szCs w:val="21"/>
          <w:bdr w:val="none" w:sz="0" w:space="0" w:color="auto" w:frame="1"/>
        </w:rPr>
        <w:t>60</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b/>
          <w:bCs/>
          <w:color w:val="642880"/>
          <w:sz w:val="21"/>
          <w:szCs w:val="21"/>
          <w:bdr w:val="none" w:sz="0" w:space="0" w:color="auto" w:frame="1"/>
        </w:rPr>
        <w:t>sprintf</w:t>
      </w:r>
      <w:proofErr w:type="spellEnd"/>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r w:rsidRPr="00B6263C">
        <w:rPr>
          <w:rFonts w:ascii="inherit" w:eastAsia="Times New Roman" w:hAnsi="inherit" w:cs="Courier New"/>
          <w:b/>
          <w:bCs/>
          <w:color w:val="0000C0"/>
          <w:sz w:val="21"/>
          <w:szCs w:val="21"/>
          <w:bdr w:val="none" w:sz="0" w:space="0" w:color="auto" w:frame="1"/>
        </w:rPr>
        <w:t>str</w:t>
      </w:r>
      <w:r w:rsidRPr="00B6263C">
        <w:rPr>
          <w:rFonts w:ascii="Courier New" w:eastAsia="Times New Roman" w:hAnsi="Courier New" w:cs="Courier New"/>
          <w:b/>
          <w:bCs/>
          <w:color w:val="000000"/>
          <w:sz w:val="21"/>
          <w:szCs w:val="21"/>
          <w:bdr w:val="none" w:sz="0" w:space="0" w:color="auto" w:frame="1"/>
        </w:rPr>
        <w:t>,</w:t>
      </w:r>
      <w:r w:rsidRPr="00B6263C">
        <w:rPr>
          <w:rFonts w:ascii="inherit" w:eastAsia="Times New Roman" w:hAnsi="inherit" w:cs="Courier New"/>
          <w:b/>
          <w:bCs/>
          <w:color w:val="2A00FF"/>
          <w:sz w:val="21"/>
          <w:szCs w:val="21"/>
          <w:bdr w:val="none" w:sz="0" w:space="0" w:color="auto" w:frame="1"/>
        </w:rPr>
        <w:t>"%10lu</w:t>
      </w:r>
      <w:proofErr w:type="gramStart"/>
      <w:r w:rsidRPr="00B6263C">
        <w:rPr>
          <w:rFonts w:ascii="inherit" w:eastAsia="Times New Roman" w:hAnsi="inherit" w:cs="Courier New"/>
          <w:b/>
          <w:bCs/>
          <w:color w:val="2A00FF"/>
          <w:sz w:val="21"/>
          <w:szCs w:val="21"/>
          <w:bdr w:val="none" w:sz="0" w:space="0" w:color="auto" w:frame="1"/>
        </w:rPr>
        <w:t>"</w:t>
      </w:r>
      <w:r w:rsidRPr="00B6263C">
        <w:rPr>
          <w:rFonts w:ascii="Courier New" w:eastAsia="Times New Roman" w:hAnsi="Courier New" w:cs="Courier New"/>
          <w:b/>
          <w:bCs/>
          <w:color w:val="000000"/>
          <w:sz w:val="21"/>
          <w:szCs w:val="21"/>
          <w:bdr w:val="none" w:sz="0" w:space="0" w:color="auto" w:frame="1"/>
        </w:rPr>
        <w:t>,syscnt</w:t>
      </w:r>
      <w:proofErr w:type="gram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can already check how we are transferring from the client to the server.</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 will collect the code, we will sew the controller and see the indications on the displays of the nodes of our network. Perhaps after the firmware will have to reboot the server and the client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noProof/>
          <w:color w:val="000000"/>
          <w:sz w:val="24"/>
          <w:szCs w:val="24"/>
        </w:rPr>
        <w:drawing>
          <wp:inline distT="0" distB="0" distL="0" distR="0">
            <wp:extent cx="4762500" cy="2533650"/>
            <wp:effectExtent l="0" t="0" r="0" b="0"/>
            <wp:docPr id="2" name="Picture 2" descr="http://narodstream.ru/wp-content/uploads/2018/07/stm126img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7/stm126img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533650"/>
                    </a:xfrm>
                    <a:prstGeom prst="rect">
                      <a:avLst/>
                    </a:prstGeom>
                    <a:noFill/>
                    <a:ln>
                      <a:noFill/>
                    </a:ln>
                  </pic:spPr>
                </pic:pic>
              </a:graphicData>
            </a:graphic>
          </wp:inline>
        </w:drawing>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Excellent!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The data is transferred, and the data is already received by the client from the server, it is simply incorrectly displayed on the bottom line.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Now we will fix it.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xml:space="preserve">Let's go into the function of the task of receiving </w:t>
      </w:r>
      <w:proofErr w:type="gramStart"/>
      <w:r w:rsidRPr="00B6263C">
        <w:rPr>
          <w:rFonts w:ascii="Times New Roman" w:eastAsia="Times New Roman" w:hAnsi="Times New Roman" w:cs="Times New Roman"/>
          <w:color w:val="000000"/>
          <w:sz w:val="24"/>
          <w:szCs w:val="24"/>
        </w:rPr>
        <w:t>packages  </w:t>
      </w:r>
      <w:proofErr w:type="spellStart"/>
      <w:r w:rsidRPr="00B6263C">
        <w:rPr>
          <w:rFonts w:ascii="inherit" w:eastAsia="Times New Roman" w:hAnsi="inherit" w:cs="Times New Roman"/>
          <w:b/>
          <w:bCs/>
          <w:color w:val="000000"/>
          <w:sz w:val="24"/>
          <w:szCs w:val="24"/>
          <w:bdr w:val="none" w:sz="0" w:space="0" w:color="auto" w:frame="1"/>
        </w:rPr>
        <w:t>recv</w:t>
      </w:r>
      <w:proofErr w:type="gramEnd"/>
      <w:r w:rsidRPr="00B6263C">
        <w:rPr>
          <w:rFonts w:ascii="inherit" w:eastAsia="Times New Roman" w:hAnsi="inherit" w:cs="Times New Roman"/>
          <w:b/>
          <w:bCs/>
          <w:color w:val="000000"/>
          <w:sz w:val="24"/>
          <w:szCs w:val="24"/>
          <w:bdr w:val="none" w:sz="0" w:space="0" w:color="auto" w:frame="1"/>
        </w:rPr>
        <w:t>_thread</w:t>
      </w:r>
      <w:proofErr w:type="spellEnd"/>
      <w:r w:rsidRPr="00B6263C">
        <w:rPr>
          <w:rFonts w:ascii="Times New Roman" w:eastAsia="Times New Roman" w:hAnsi="Times New Roman" w:cs="Times New Roman"/>
          <w:color w:val="000000"/>
          <w:sz w:val="24"/>
          <w:szCs w:val="24"/>
        </w:rPr>
        <w:t> and declare there also a 32-bit variable</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color w:val="005032"/>
          <w:sz w:val="21"/>
          <w:szCs w:val="21"/>
          <w:bdr w:val="none" w:sz="0" w:space="0" w:color="auto" w:frame="1"/>
        </w:rPr>
        <w:t>u16_t</w:t>
      </w:r>
      <w:r w:rsidRPr="00B6263C">
        <w:rPr>
          <w:rFonts w:ascii="Courier New" w:eastAsia="Times New Roman" w:hAnsi="Courier New" w:cs="Courier New"/>
          <w:color w:val="000000"/>
          <w:sz w:val="21"/>
          <w:szCs w:val="21"/>
          <w:bdr w:val="none" w:sz="0" w:space="0" w:color="auto" w:frame="1"/>
        </w:rPr>
        <w:t> </w:t>
      </w:r>
      <w:proofErr w:type="spellStart"/>
      <w:r w:rsidRPr="00B6263C">
        <w:rPr>
          <w:rFonts w:ascii="Courier New" w:eastAsia="Times New Roman" w:hAnsi="Courier New" w:cs="Courier New"/>
          <w:color w:val="000000"/>
          <w:sz w:val="21"/>
          <w:szCs w:val="21"/>
          <w:bdr w:val="none" w:sz="0" w:space="0" w:color="auto" w:frame="1"/>
        </w:rPr>
        <w:t>buflen</w:t>
      </w:r>
      <w:proofErr w:type="spellEnd"/>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b/>
          <w:bCs/>
          <w:color w:val="005032"/>
          <w:sz w:val="21"/>
          <w:szCs w:val="21"/>
          <w:bdr w:val="none" w:sz="0" w:space="0" w:color="auto" w:frame="1"/>
        </w:rPr>
        <w:t>uint32_t</w:t>
      </w:r>
      <w:r w:rsidRPr="00B6263C">
        <w:rPr>
          <w:rFonts w:ascii="Courier New" w:eastAsia="Times New Roman" w:hAnsi="Courier New" w:cs="Courier New"/>
          <w:b/>
          <w:bCs/>
          <w:color w:val="000000"/>
          <w:sz w:val="21"/>
          <w:szCs w:val="21"/>
          <w:bdr w:val="none" w:sz="0" w:space="0" w:color="auto" w:frame="1"/>
        </w:rPr>
        <w:t> </w:t>
      </w:r>
      <w:proofErr w:type="spellStart"/>
      <w:r w:rsidRPr="00B6263C">
        <w:rPr>
          <w:rFonts w:ascii="Courier New" w:eastAsia="Times New Roman" w:hAnsi="Courier New" w:cs="Courier New"/>
          <w:b/>
          <w:bCs/>
          <w:color w:val="000000"/>
          <w:sz w:val="21"/>
          <w:szCs w:val="21"/>
          <w:bdr w:val="none" w:sz="0" w:space="0" w:color="auto" w:frame="1"/>
        </w:rPr>
        <w:t>syscnt</w:t>
      </w:r>
      <w:proofErr w:type="spellEnd"/>
      <w:r w:rsidRPr="00B6263C">
        <w:rPr>
          <w:rFonts w:ascii="Courier New" w:eastAsia="Times New Roman" w:hAnsi="Courier New" w:cs="Courier New"/>
          <w:b/>
          <w:bCs/>
          <w:color w:val="000000"/>
          <w:sz w:val="21"/>
          <w:szCs w:val="21"/>
          <w:bdr w:val="none" w:sz="0" w:space="0" w:color="auto" w:frame="1"/>
        </w:rPr>
        <w:t xml:space="preserve"> = </w:t>
      </w:r>
      <w:r w:rsidRPr="00B6263C">
        <w:rPr>
          <w:rFonts w:ascii="inherit" w:eastAsia="Times New Roman" w:hAnsi="inherit" w:cs="Courier New"/>
          <w:b/>
          <w:bCs/>
          <w:color w:val="800000"/>
          <w:sz w:val="21"/>
          <w:szCs w:val="21"/>
          <w:bdr w:val="none" w:sz="0" w:space="0" w:color="auto" w:frame="1"/>
        </w:rPr>
        <w:t>0</w:t>
      </w:r>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In the body of the condition of sanity of the buffer value, we will take the data from the local buffer into our variable</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inherit" w:eastAsia="Times New Roman" w:hAnsi="inherit" w:cs="Courier New"/>
          <w:color w:val="7F0055"/>
          <w:sz w:val="21"/>
          <w:szCs w:val="21"/>
          <w:bdr w:val="none" w:sz="0" w:space="0" w:color="auto" w:frame="1"/>
        </w:rPr>
        <w:t>if</w:t>
      </w:r>
      <w:r w:rsidRPr="00B6263C">
        <w:rPr>
          <w:rFonts w:ascii="Courier New" w:eastAsia="Times New Roman" w:hAnsi="Courier New" w:cs="Courier New"/>
          <w:color w:val="000000"/>
          <w:sz w:val="21"/>
          <w:szCs w:val="21"/>
          <w:bdr w:val="none" w:sz="0" w:space="0" w:color="auto" w:frame="1"/>
        </w:rPr>
        <w:t>(</w:t>
      </w:r>
      <w:proofErr w:type="spellStart"/>
      <w:r w:rsidRPr="00B6263C">
        <w:rPr>
          <w:rFonts w:ascii="Courier New" w:eastAsia="Times New Roman" w:hAnsi="Courier New" w:cs="Courier New"/>
          <w:color w:val="000000"/>
          <w:sz w:val="21"/>
          <w:szCs w:val="21"/>
          <w:bdr w:val="none" w:sz="0" w:space="0" w:color="auto" w:frame="1"/>
        </w:rPr>
        <w:t>buflen</w:t>
      </w:r>
      <w:proofErr w:type="spellEnd"/>
      <w:r w:rsidRPr="00B6263C">
        <w:rPr>
          <w:rFonts w:ascii="Courier New" w:eastAsia="Times New Roman" w:hAnsi="Courier New" w:cs="Courier New"/>
          <w:color w:val="000000"/>
          <w:sz w:val="21"/>
          <w:szCs w:val="21"/>
          <w:bdr w:val="none" w:sz="0" w:space="0" w:color="auto" w:frame="1"/>
        </w:rPr>
        <w:t>&gt;</w:t>
      </w:r>
      <w:r w:rsidRPr="00B6263C">
        <w:rPr>
          <w:rFonts w:ascii="inherit" w:eastAsia="Times New Roman" w:hAnsi="inherit" w:cs="Courier New"/>
          <w:color w:val="800000"/>
          <w:sz w:val="21"/>
          <w:szCs w:val="21"/>
          <w:bdr w:val="none" w:sz="0" w:space="0" w:color="auto" w:frame="1"/>
        </w:rPr>
        <w:t>1</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r w:rsidRPr="00B6263C">
        <w:rPr>
          <w:rFonts w:ascii="Courier New" w:eastAsia="Times New Roman" w:hAnsi="Courier New" w:cs="Courier New"/>
          <w:color w:val="000000"/>
          <w:sz w:val="21"/>
          <w:szCs w:val="21"/>
          <w:bdr w:val="none" w:sz="0" w:space="0" w:color="auto" w:frame="1"/>
        </w:rPr>
        <w:t>  </w:t>
      </w:r>
      <w:proofErr w:type="spellStart"/>
      <w:r w:rsidRPr="00B6263C">
        <w:rPr>
          <w:rFonts w:ascii="inherit" w:eastAsia="Times New Roman" w:hAnsi="inherit" w:cs="Courier New"/>
          <w:b/>
          <w:bCs/>
          <w:color w:val="000000"/>
          <w:sz w:val="21"/>
          <w:szCs w:val="21"/>
          <w:bdr w:val="none" w:sz="0" w:space="0" w:color="auto" w:frame="1"/>
        </w:rPr>
        <w:t>syscnt</w:t>
      </w:r>
      <w:proofErr w:type="spellEnd"/>
      <w:r w:rsidRPr="00B6263C">
        <w:rPr>
          <w:rFonts w:ascii="inherit" w:eastAsia="Times New Roman" w:hAnsi="inherit" w:cs="Courier New"/>
          <w:b/>
          <w:bCs/>
          <w:color w:val="000000"/>
          <w:sz w:val="21"/>
          <w:szCs w:val="21"/>
          <w:bdr w:val="none" w:sz="0" w:space="0" w:color="auto" w:frame="1"/>
        </w:rPr>
        <w:t xml:space="preserve"> = *(</w:t>
      </w:r>
      <w:r w:rsidRPr="00B6263C">
        <w:rPr>
          <w:rFonts w:ascii="inherit" w:eastAsia="Times New Roman" w:hAnsi="inherit" w:cs="Courier New"/>
          <w:b/>
          <w:bCs/>
          <w:color w:val="005032"/>
          <w:sz w:val="21"/>
          <w:szCs w:val="21"/>
          <w:bdr w:val="none" w:sz="0" w:space="0" w:color="auto" w:frame="1"/>
        </w:rPr>
        <w:t>uint32_t</w:t>
      </w:r>
      <w:r w:rsidRPr="00B6263C">
        <w:rPr>
          <w:rFonts w:ascii="inherit" w:eastAsia="Times New Roman" w:hAnsi="inherit" w:cs="Courier New"/>
          <w:b/>
          <w:bCs/>
          <w:color w:val="000000"/>
          <w:sz w:val="21"/>
          <w:szCs w:val="21"/>
          <w:bdr w:val="none" w:sz="0" w:space="0" w:color="auto" w:frame="1"/>
        </w:rPr>
        <w:t xml:space="preserve">*) </w:t>
      </w:r>
      <w:proofErr w:type="spellStart"/>
      <w:r w:rsidRPr="00B6263C">
        <w:rPr>
          <w:rFonts w:ascii="inherit" w:eastAsia="Times New Roman" w:hAnsi="inherit" w:cs="Courier New"/>
          <w:b/>
          <w:bCs/>
          <w:color w:val="000000"/>
          <w:sz w:val="21"/>
          <w:szCs w:val="21"/>
          <w:bdr w:val="none" w:sz="0" w:space="0" w:color="auto" w:frame="1"/>
        </w:rPr>
        <w:t>buf</w:t>
      </w:r>
      <w:proofErr w:type="spellEnd"/>
      <w:r w:rsidRPr="00B6263C">
        <w:rPr>
          <w:rFonts w:ascii="inherit" w:eastAsia="Times New Roman" w:hAnsi="inherit"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Remove all this in this body</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strike/>
          <w:color w:val="642880"/>
          <w:sz w:val="21"/>
          <w:szCs w:val="21"/>
          <w:bdr w:val="none" w:sz="0" w:space="0" w:color="auto" w:frame="1"/>
        </w:rPr>
        <w:t>strncpy</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str_</w:t>
      </w:r>
      <w:proofErr w:type="gramStart"/>
      <w:r w:rsidRPr="00B6263C">
        <w:rPr>
          <w:rFonts w:ascii="Courier New" w:eastAsia="Times New Roman" w:hAnsi="Courier New" w:cs="Courier New"/>
          <w:strike/>
          <w:color w:val="000000"/>
          <w:sz w:val="21"/>
          <w:szCs w:val="21"/>
          <w:bdr w:val="none" w:sz="0" w:space="0" w:color="auto" w:frame="1"/>
        </w:rPr>
        <w:t>buf</w:t>
      </w:r>
      <w:proofErr w:type="spellEnd"/>
      <w:r w:rsidRPr="00B6263C">
        <w:rPr>
          <w:rFonts w:ascii="Courier New" w:eastAsia="Times New Roman" w:hAnsi="Courier New" w:cs="Courier New"/>
          <w:strike/>
          <w:color w:val="000000"/>
          <w:sz w:val="21"/>
          <w:szCs w:val="21"/>
          <w:bdr w:val="none" w:sz="0" w:space="0" w:color="auto" w:frame="1"/>
        </w:rPr>
        <w:t>,(</w:t>
      </w:r>
      <w:proofErr w:type="gramEnd"/>
      <w:r w:rsidRPr="00B6263C">
        <w:rPr>
          <w:rFonts w:ascii="inherit" w:eastAsia="Times New Roman" w:hAnsi="inherit" w:cs="Courier New"/>
          <w:strike/>
          <w:color w:val="7F0055"/>
          <w:sz w:val="21"/>
          <w:szCs w:val="21"/>
          <w:bdr w:val="none" w:sz="0" w:space="0" w:color="auto" w:frame="1"/>
        </w:rPr>
        <w:t>char</w:t>
      </w:r>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buf,buflen</w:t>
      </w:r>
      <w:proofErr w:type="spell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strike/>
          <w:color w:val="000000"/>
          <w:sz w:val="21"/>
          <w:szCs w:val="21"/>
          <w:bdr w:val="none" w:sz="0" w:space="0" w:color="auto" w:frame="1"/>
        </w:rPr>
        <w:t>str_buf</w:t>
      </w:r>
      <w:proofErr w:type="spellEnd"/>
      <w:r w:rsidRPr="00B6263C">
        <w:rPr>
          <w:rFonts w:ascii="Courier New" w:eastAsia="Times New Roman" w:hAnsi="Courier New" w:cs="Courier New"/>
          <w:strike/>
          <w:color w:val="000000"/>
          <w:sz w:val="21"/>
          <w:szCs w:val="21"/>
          <w:bdr w:val="none" w:sz="0" w:space="0" w:color="auto" w:frame="1"/>
        </w:rPr>
        <w:t>[buflen</w:t>
      </w:r>
      <w:r w:rsidRPr="00B6263C">
        <w:rPr>
          <w:rFonts w:ascii="inherit" w:eastAsia="Times New Roman" w:hAnsi="inherit" w:cs="Courier New"/>
          <w:strike/>
          <w:color w:val="800000"/>
          <w:sz w:val="21"/>
          <w:szCs w:val="21"/>
          <w:bdr w:val="none" w:sz="0" w:space="0" w:color="auto" w:frame="1"/>
        </w:rPr>
        <w:t>-</w:t>
      </w:r>
      <w:proofErr w:type="gramStart"/>
      <w:r w:rsidRPr="00B6263C">
        <w:rPr>
          <w:rFonts w:ascii="inherit" w:eastAsia="Times New Roman" w:hAnsi="inherit" w:cs="Courier New"/>
          <w:strike/>
          <w:color w:val="800000"/>
          <w:sz w:val="21"/>
          <w:szCs w:val="21"/>
          <w:bdr w:val="none" w:sz="0" w:space="0" w:color="auto" w:frame="1"/>
        </w:rPr>
        <w:t>1</w:t>
      </w:r>
      <w:r w:rsidRPr="00B6263C">
        <w:rPr>
          <w:rFonts w:ascii="Courier New" w:eastAsia="Times New Roman" w:hAnsi="Courier New" w:cs="Courier New"/>
          <w:strike/>
          <w:color w:val="000000"/>
          <w:sz w:val="21"/>
          <w:szCs w:val="21"/>
          <w:bdr w:val="none" w:sz="0" w:space="0" w:color="auto" w:frame="1"/>
        </w:rPr>
        <w:t>]=</w:t>
      </w:r>
      <w:proofErr w:type="gramEnd"/>
      <w:r w:rsidRPr="00B6263C">
        <w:rPr>
          <w:rFonts w:ascii="inherit" w:eastAsia="Times New Roman" w:hAnsi="inherit" w:cs="Courier New"/>
          <w:strike/>
          <w:color w:val="800000"/>
          <w:sz w:val="21"/>
          <w:szCs w:val="21"/>
          <w:bdr w:val="none" w:sz="0" w:space="0" w:color="auto" w:frame="1"/>
        </w:rPr>
        <w:t>0</w:t>
      </w:r>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strike/>
          <w:color w:val="642880"/>
          <w:sz w:val="21"/>
          <w:szCs w:val="21"/>
          <w:bdr w:val="none" w:sz="0" w:space="0" w:color="auto" w:frame="1"/>
        </w:rPr>
        <w:t>sprintf</w:t>
      </w:r>
      <w:proofErr w:type="spellEnd"/>
      <w:r w:rsidRPr="00B6263C">
        <w:rPr>
          <w:rFonts w:ascii="Courier New" w:eastAsia="Times New Roman" w:hAnsi="Courier New" w:cs="Courier New"/>
          <w:strike/>
          <w:color w:val="000000"/>
          <w:sz w:val="21"/>
          <w:szCs w:val="21"/>
          <w:bdr w:val="none" w:sz="0" w:space="0" w:color="auto" w:frame="1"/>
        </w:rPr>
        <w:t>(</w:t>
      </w:r>
      <w:proofErr w:type="spellStart"/>
      <w:r w:rsidRPr="00B6263C">
        <w:rPr>
          <w:rFonts w:ascii="Courier New" w:eastAsia="Times New Roman" w:hAnsi="Courier New" w:cs="Courier New"/>
          <w:strike/>
          <w:color w:val="000000"/>
          <w:sz w:val="21"/>
          <w:szCs w:val="21"/>
          <w:bdr w:val="none" w:sz="0" w:space="0" w:color="auto" w:frame="1"/>
        </w:rPr>
        <w:t>qstruct</w:t>
      </w:r>
      <w:proofErr w:type="spellEnd"/>
      <w:r w:rsidRPr="00B6263C">
        <w:rPr>
          <w:rFonts w:ascii="Courier New" w:eastAsia="Times New Roman" w:hAnsi="Courier New" w:cs="Courier New"/>
          <w:strike/>
          <w:color w:val="000000"/>
          <w:sz w:val="21"/>
          <w:szCs w:val="21"/>
          <w:bdr w:val="none" w:sz="0" w:space="0" w:color="auto" w:frame="1"/>
        </w:rPr>
        <w:t>-&gt;</w:t>
      </w:r>
      <w:proofErr w:type="spellStart"/>
      <w:r w:rsidRPr="00B6263C">
        <w:rPr>
          <w:rFonts w:ascii="inherit" w:eastAsia="Times New Roman" w:hAnsi="inherit" w:cs="Courier New"/>
          <w:strike/>
          <w:color w:val="0000C0"/>
          <w:sz w:val="21"/>
          <w:szCs w:val="21"/>
          <w:bdr w:val="none" w:sz="0" w:space="0" w:color="auto" w:frame="1"/>
        </w:rPr>
        <w:t>str</w:t>
      </w:r>
      <w:proofErr w:type="spellEnd"/>
      <w:r w:rsidRPr="00B6263C">
        <w:rPr>
          <w:rFonts w:ascii="Courier New" w:eastAsia="Times New Roman" w:hAnsi="Courier New" w:cs="Courier New"/>
          <w:strike/>
          <w:color w:val="000000"/>
          <w:sz w:val="21"/>
          <w:szCs w:val="21"/>
          <w:bdr w:val="none" w:sz="0" w:space="0" w:color="auto" w:frame="1"/>
        </w:rPr>
        <w:t>,</w:t>
      </w:r>
      <w:r w:rsidRPr="00B6263C">
        <w:rPr>
          <w:rFonts w:ascii="inherit" w:eastAsia="Times New Roman" w:hAnsi="inherit" w:cs="Courier New"/>
          <w:strike/>
          <w:color w:val="2A00FF"/>
          <w:sz w:val="21"/>
          <w:szCs w:val="21"/>
          <w:bdr w:val="none" w:sz="0" w:space="0" w:color="auto" w:frame="1"/>
        </w:rPr>
        <w:t>"%-20s"</w:t>
      </w:r>
      <w:r w:rsidRPr="00B6263C">
        <w:rPr>
          <w:rFonts w:ascii="Courier New" w:eastAsia="Times New Roman" w:hAnsi="Courier New" w:cs="Courier New"/>
          <w:strike/>
          <w:color w:val="000000"/>
          <w:sz w:val="21"/>
          <w:szCs w:val="21"/>
          <w:bdr w:val="none" w:sz="0" w:space="0" w:color="auto" w:frame="1"/>
        </w:rPr>
        <w:t xml:space="preserve">, </w:t>
      </w:r>
      <w:proofErr w:type="spellStart"/>
      <w:r w:rsidRPr="00B6263C">
        <w:rPr>
          <w:rFonts w:ascii="Courier New" w:eastAsia="Times New Roman" w:hAnsi="Courier New" w:cs="Courier New"/>
          <w:strike/>
          <w:color w:val="000000"/>
          <w:sz w:val="21"/>
          <w:szCs w:val="21"/>
          <w:bdr w:val="none" w:sz="0" w:space="0" w:color="auto" w:frame="1"/>
        </w:rPr>
        <w:t>str_buf</w:t>
      </w:r>
      <w:proofErr w:type="spellEnd"/>
      <w:r w:rsidRPr="00B6263C">
        <w:rPr>
          <w:rFonts w:ascii="Courier New" w:eastAsia="Times New Roman" w:hAnsi="Courier New" w:cs="Courier New"/>
          <w:strike/>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lastRenderedPageBreak/>
        <w:t>And instead we'll form a line for the display like this</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Courier New" w:eastAsia="Times New Roman" w:hAnsi="Courier New" w:cs="Courier New"/>
          <w:color w:val="000000"/>
          <w:sz w:val="21"/>
          <w:szCs w:val="21"/>
          <w:bdr w:val="none" w:sz="0" w:space="0" w:color="auto" w:frame="1"/>
        </w:rPr>
        <w:t>qstruct</w:t>
      </w:r>
      <w:proofErr w:type="spellEnd"/>
      <w:r w:rsidRPr="00B6263C">
        <w:rPr>
          <w:rFonts w:ascii="Courier New" w:eastAsia="Times New Roman" w:hAnsi="Courier New" w:cs="Courier New"/>
          <w:color w:val="000000"/>
          <w:sz w:val="21"/>
          <w:szCs w:val="21"/>
          <w:bdr w:val="none" w:sz="0" w:space="0" w:color="auto" w:frame="1"/>
        </w:rPr>
        <w:t>-&gt;</w:t>
      </w:r>
      <w:proofErr w:type="spellStart"/>
      <w:r w:rsidRPr="00B6263C">
        <w:rPr>
          <w:rFonts w:ascii="inherit" w:eastAsia="Times New Roman" w:hAnsi="inherit" w:cs="Courier New"/>
          <w:color w:val="0000C0"/>
          <w:sz w:val="21"/>
          <w:szCs w:val="21"/>
          <w:bdr w:val="none" w:sz="0" w:space="0" w:color="auto" w:frame="1"/>
        </w:rPr>
        <w:t>y_pos</w:t>
      </w:r>
      <w:proofErr w:type="spellEnd"/>
      <w:r w:rsidRPr="00B6263C">
        <w:rPr>
          <w:rFonts w:ascii="Courier New" w:eastAsia="Times New Roman" w:hAnsi="Courier New" w:cs="Courier New"/>
          <w:color w:val="000000"/>
          <w:sz w:val="21"/>
          <w:szCs w:val="21"/>
          <w:bdr w:val="none" w:sz="0" w:space="0" w:color="auto" w:frame="1"/>
        </w:rPr>
        <w:t> = </w:t>
      </w:r>
      <w:r w:rsidRPr="00B6263C">
        <w:rPr>
          <w:rFonts w:ascii="inherit" w:eastAsia="Times New Roman" w:hAnsi="inherit" w:cs="Courier New"/>
          <w:color w:val="800000"/>
          <w:sz w:val="21"/>
          <w:szCs w:val="21"/>
          <w:bdr w:val="none" w:sz="0" w:space="0" w:color="auto" w:frame="1"/>
        </w:rPr>
        <w:t>100</w:t>
      </w:r>
      <w:r w:rsidRPr="00B6263C">
        <w:rPr>
          <w:rFonts w:ascii="Courier New" w:eastAsia="Times New Roman" w:hAnsi="Courier New" w:cs="Courier New"/>
          <w:color w:val="000000"/>
          <w:sz w:val="21"/>
          <w:szCs w:val="21"/>
          <w:bdr w:val="none" w:sz="0" w:space="0" w:color="auto" w:frame="1"/>
        </w:rPr>
        <w:t>;</w:t>
      </w:r>
    </w:p>
    <w:p w:rsidR="00B6263C" w:rsidRPr="00B6263C" w:rsidRDefault="00B6263C" w:rsidP="00B6263C">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263C">
        <w:rPr>
          <w:rFonts w:ascii="inherit" w:eastAsia="Times New Roman" w:hAnsi="inherit" w:cs="Courier New"/>
          <w:b/>
          <w:bCs/>
          <w:color w:val="642880"/>
          <w:sz w:val="21"/>
          <w:szCs w:val="21"/>
          <w:bdr w:val="none" w:sz="0" w:space="0" w:color="auto" w:frame="1"/>
        </w:rPr>
        <w:t>sprintf</w:t>
      </w:r>
      <w:proofErr w:type="spellEnd"/>
      <w:r w:rsidRPr="00B6263C">
        <w:rPr>
          <w:rFonts w:ascii="Courier New" w:eastAsia="Times New Roman" w:hAnsi="Courier New" w:cs="Courier New"/>
          <w:b/>
          <w:bCs/>
          <w:color w:val="000000"/>
          <w:sz w:val="21"/>
          <w:szCs w:val="21"/>
          <w:bdr w:val="none" w:sz="0" w:space="0" w:color="auto" w:frame="1"/>
        </w:rPr>
        <w:t>(</w:t>
      </w:r>
      <w:proofErr w:type="spellStart"/>
      <w:r w:rsidRPr="00B6263C">
        <w:rPr>
          <w:rFonts w:ascii="Courier New" w:eastAsia="Times New Roman" w:hAnsi="Courier New" w:cs="Courier New"/>
          <w:b/>
          <w:bCs/>
          <w:color w:val="000000"/>
          <w:sz w:val="21"/>
          <w:szCs w:val="21"/>
          <w:bdr w:val="none" w:sz="0" w:space="0" w:color="auto" w:frame="1"/>
        </w:rPr>
        <w:t>qstruct</w:t>
      </w:r>
      <w:proofErr w:type="spellEnd"/>
      <w:r w:rsidRPr="00B6263C">
        <w:rPr>
          <w:rFonts w:ascii="Courier New" w:eastAsia="Times New Roman" w:hAnsi="Courier New" w:cs="Courier New"/>
          <w:b/>
          <w:bCs/>
          <w:color w:val="000000"/>
          <w:sz w:val="21"/>
          <w:szCs w:val="21"/>
          <w:bdr w:val="none" w:sz="0" w:space="0" w:color="auto" w:frame="1"/>
        </w:rPr>
        <w:t>-&gt;</w:t>
      </w:r>
      <w:r w:rsidRPr="00B6263C">
        <w:rPr>
          <w:rFonts w:ascii="inherit" w:eastAsia="Times New Roman" w:hAnsi="inherit" w:cs="Courier New"/>
          <w:b/>
          <w:bCs/>
          <w:color w:val="0000C0"/>
          <w:sz w:val="21"/>
          <w:szCs w:val="21"/>
          <w:bdr w:val="none" w:sz="0" w:space="0" w:color="auto" w:frame="1"/>
        </w:rPr>
        <w:t>str</w:t>
      </w:r>
      <w:r w:rsidRPr="00B6263C">
        <w:rPr>
          <w:rFonts w:ascii="Courier New" w:eastAsia="Times New Roman" w:hAnsi="Courier New" w:cs="Courier New"/>
          <w:b/>
          <w:bCs/>
          <w:color w:val="000000"/>
          <w:sz w:val="21"/>
          <w:szCs w:val="21"/>
          <w:bdr w:val="none" w:sz="0" w:space="0" w:color="auto" w:frame="1"/>
        </w:rPr>
        <w:t>,</w:t>
      </w:r>
      <w:r w:rsidRPr="00B6263C">
        <w:rPr>
          <w:rFonts w:ascii="inherit" w:eastAsia="Times New Roman" w:hAnsi="inherit" w:cs="Courier New"/>
          <w:b/>
          <w:bCs/>
          <w:color w:val="2A00FF"/>
          <w:sz w:val="21"/>
          <w:szCs w:val="21"/>
          <w:bdr w:val="none" w:sz="0" w:space="0" w:color="auto" w:frame="1"/>
        </w:rPr>
        <w:t>"%10lu</w:t>
      </w:r>
      <w:proofErr w:type="gramStart"/>
      <w:r w:rsidRPr="00B6263C">
        <w:rPr>
          <w:rFonts w:ascii="inherit" w:eastAsia="Times New Roman" w:hAnsi="inherit" w:cs="Courier New"/>
          <w:b/>
          <w:bCs/>
          <w:color w:val="2A00FF"/>
          <w:sz w:val="21"/>
          <w:szCs w:val="21"/>
          <w:bdr w:val="none" w:sz="0" w:space="0" w:color="auto" w:frame="1"/>
        </w:rPr>
        <w:t>"</w:t>
      </w:r>
      <w:r w:rsidRPr="00B6263C">
        <w:rPr>
          <w:rFonts w:ascii="Courier New" w:eastAsia="Times New Roman" w:hAnsi="Courier New" w:cs="Courier New"/>
          <w:b/>
          <w:bCs/>
          <w:color w:val="000000"/>
          <w:sz w:val="21"/>
          <w:szCs w:val="21"/>
          <w:bdr w:val="none" w:sz="0" w:space="0" w:color="auto" w:frame="1"/>
        </w:rPr>
        <w:t>,syscnt</w:t>
      </w:r>
      <w:proofErr w:type="gramEnd"/>
      <w:r w:rsidRPr="00B6263C">
        <w:rPr>
          <w:rFonts w:ascii="Courier New" w:eastAsia="Times New Roman" w:hAnsi="Courier New" w:cs="Courier New"/>
          <w:b/>
          <w:bCs/>
          <w:color w:val="000000"/>
          <w:sz w:val="21"/>
          <w:szCs w:val="21"/>
          <w:bdr w:val="none" w:sz="0" w:space="0" w:color="auto" w:frame="1"/>
        </w:rPr>
        <w:t>);</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It seems to be everything.</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We'll collect the code, restart the server, we'll run the client controller and see the result of the exchange on the displays of our connected cards</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noProof/>
          <w:color w:val="000000"/>
          <w:sz w:val="24"/>
          <w:szCs w:val="24"/>
        </w:rPr>
        <w:drawing>
          <wp:inline distT="0" distB="0" distL="0" distR="0">
            <wp:extent cx="4762500" cy="1619250"/>
            <wp:effectExtent l="0" t="0" r="0" b="0"/>
            <wp:docPr id="1" name="Picture 1" descr="http://narodstream.ru/wp-content/uploads/2018/07/stm126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7/stm126img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Everything is transmitted and accepted.</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So, in this lesson we managed to connect two controllers over the network LAN using the NETCONN interface of the LWIP protocol stack, and also to organize data exchange between them.</w:t>
      </w:r>
    </w:p>
    <w:p w:rsidR="00B6263C" w:rsidRPr="00B6263C" w:rsidRDefault="00B6263C" w:rsidP="00B6263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Thank you all for attention!</w:t>
      </w:r>
    </w:p>
    <w:p w:rsidR="00B6263C" w:rsidRPr="00B6263C" w:rsidRDefault="00B6263C" w:rsidP="00B6263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6263C">
        <w:rPr>
          <w:rFonts w:ascii="Times New Roman" w:eastAsia="Times New Roman" w:hAnsi="Times New Roman" w:cs="Times New Roman"/>
          <w:color w:val="000000"/>
          <w:sz w:val="24"/>
          <w:szCs w:val="24"/>
        </w:rPr>
        <w:t> </w:t>
      </w:r>
    </w:p>
    <w:p w:rsidR="00F70D9F" w:rsidRDefault="00F70D9F">
      <w:bookmarkStart w:id="1" w:name="_GoBack"/>
      <w:bookmarkEnd w:id="1"/>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3C"/>
    <w:rsid w:val="00B6263C"/>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62AA3-999D-4EAE-8638-C38D0240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2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63C"/>
    <w:rPr>
      <w:rFonts w:ascii="Times New Roman" w:eastAsia="Times New Roman" w:hAnsi="Times New Roman" w:cs="Times New Roman"/>
      <w:b/>
      <w:bCs/>
      <w:kern w:val="36"/>
      <w:sz w:val="48"/>
      <w:szCs w:val="48"/>
    </w:rPr>
  </w:style>
  <w:style w:type="character" w:customStyle="1" w:styleId="meta-prep">
    <w:name w:val="meta-prep"/>
    <w:basedOn w:val="DefaultParagraphFont"/>
    <w:rsid w:val="00B6263C"/>
  </w:style>
  <w:style w:type="character" w:styleId="Hyperlink">
    <w:name w:val="Hyperlink"/>
    <w:basedOn w:val="DefaultParagraphFont"/>
    <w:uiPriority w:val="99"/>
    <w:semiHidden/>
    <w:unhideWhenUsed/>
    <w:rsid w:val="00B6263C"/>
    <w:rPr>
      <w:color w:val="0000FF"/>
      <w:u w:val="single"/>
    </w:rPr>
  </w:style>
  <w:style w:type="character" w:customStyle="1" w:styleId="byline">
    <w:name w:val="byline"/>
    <w:basedOn w:val="DefaultParagraphFont"/>
    <w:rsid w:val="00B6263C"/>
  </w:style>
  <w:style w:type="character" w:customStyle="1" w:styleId="author">
    <w:name w:val="author"/>
    <w:basedOn w:val="DefaultParagraphFont"/>
    <w:rsid w:val="00B6263C"/>
  </w:style>
  <w:style w:type="character" w:customStyle="1" w:styleId="posted-in">
    <w:name w:val="posted-in"/>
    <w:basedOn w:val="DefaultParagraphFont"/>
    <w:rsid w:val="00B6263C"/>
  </w:style>
  <w:style w:type="character" w:customStyle="1" w:styleId="comments-link">
    <w:name w:val="comments-link"/>
    <w:basedOn w:val="DefaultParagraphFont"/>
    <w:rsid w:val="00B6263C"/>
  </w:style>
  <w:style w:type="character" w:customStyle="1" w:styleId="mdash">
    <w:name w:val="mdash"/>
    <w:basedOn w:val="DefaultParagraphFont"/>
    <w:rsid w:val="00B6263C"/>
  </w:style>
  <w:style w:type="paragraph" w:styleId="NormalWeb">
    <w:name w:val="Normal (Web)"/>
    <w:basedOn w:val="Normal"/>
    <w:uiPriority w:val="99"/>
    <w:semiHidden/>
    <w:unhideWhenUsed/>
    <w:rsid w:val="00B626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B62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63C"/>
    <w:rPr>
      <w:b/>
      <w:bCs/>
    </w:rPr>
  </w:style>
  <w:style w:type="character" w:styleId="HTMLCode">
    <w:name w:val="HTML Code"/>
    <w:basedOn w:val="DefaultParagraphFont"/>
    <w:uiPriority w:val="99"/>
    <w:semiHidden/>
    <w:unhideWhenUsed/>
    <w:rsid w:val="00B62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80069">
      <w:bodyDiv w:val="1"/>
      <w:marLeft w:val="0"/>
      <w:marRight w:val="0"/>
      <w:marTop w:val="0"/>
      <w:marBottom w:val="0"/>
      <w:divBdr>
        <w:top w:val="none" w:sz="0" w:space="0" w:color="auto"/>
        <w:left w:val="none" w:sz="0" w:space="0" w:color="auto"/>
        <w:bottom w:val="none" w:sz="0" w:space="0" w:color="auto"/>
        <w:right w:val="none" w:sz="0" w:space="0" w:color="auto"/>
      </w:divBdr>
      <w:divsChild>
        <w:div w:id="1297831197">
          <w:marLeft w:val="0"/>
          <w:marRight w:val="0"/>
          <w:marTop w:val="0"/>
          <w:marBottom w:val="150"/>
          <w:divBdr>
            <w:top w:val="none" w:sz="0" w:space="0" w:color="auto"/>
            <w:left w:val="none" w:sz="0" w:space="0" w:color="auto"/>
            <w:bottom w:val="none" w:sz="0" w:space="0" w:color="auto"/>
            <w:right w:val="none" w:sz="0" w:space="0" w:color="auto"/>
          </w:divBdr>
        </w:div>
        <w:div w:id="231820476">
          <w:marLeft w:val="0"/>
          <w:marRight w:val="0"/>
          <w:marTop w:val="0"/>
          <w:marBottom w:val="0"/>
          <w:divBdr>
            <w:top w:val="none" w:sz="0" w:space="0" w:color="auto"/>
            <w:left w:val="none" w:sz="0" w:space="0" w:color="auto"/>
            <w:bottom w:val="none" w:sz="0" w:space="0" w:color="auto"/>
            <w:right w:val="none" w:sz="0" w:space="0" w:color="auto"/>
          </w:divBdr>
          <w:divsChild>
            <w:div w:id="1660040759">
              <w:marLeft w:val="0"/>
              <w:marRight w:val="0"/>
              <w:marTop w:val="0"/>
              <w:marBottom w:val="0"/>
              <w:divBdr>
                <w:top w:val="none" w:sz="0" w:space="0" w:color="auto"/>
                <w:left w:val="none" w:sz="0" w:space="0" w:color="auto"/>
                <w:bottom w:val="none" w:sz="0" w:space="0" w:color="auto"/>
                <w:right w:val="none" w:sz="0" w:space="0" w:color="auto"/>
              </w:divBdr>
            </w:div>
            <w:div w:id="181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rub_stm32/" TargetMode="External"/><Relationship Id="rId13" Type="http://schemas.openxmlformats.org/officeDocument/2006/relationships/hyperlink" Target="https://an.yandex.ru/count/A-u3U3sF-Ka50E81CRt1ari00000ECgs7402I09Wl0Xe173qmTYm0e01Z9aAY06xoupnBP01_FobbYgO0QJyW_Wde07-_AMMAgW1dlU3-2Uu0PgfijKNm042s068r8uIu06wgvW6w04a-041Y083e0AixfmHkG9fZmrcEcyK3SW2mFUvlUUewQKoy0A7elqe-0A2W820WA0HW0FuZTH7Y0FJgPMd1vW3ceG1g0CIi0C4k0J_0UW4vm7u18xk0eW5Zku2a0M5gmEW1Ujjg0MANR05Ybsu1Sbim0MxW0p81T260z05yIdW1Gdm1G6O1e3GhFCEe0Rk0gW6xWB91iOharf9W7KJqGR6lyZHIO1r4za6000jS740002f1_XHJ8MtsCL8i0U0W90Cq0S2u0U62lW70O080T08keg0WS2GW0BW29QtpWY02W712W0000000F0_s0e2u0g0YNhu2i3y5OWB1geB46hDjsRuKG00qdxyLbjr1G302u2Z1SWBWDIJ0TaB-55CXRVOnKZe2uxk0l0B1eWCkA_UlW7e30AO3VYSPV8D0FeD088E08aE00000000y3-G3i24FPWEnjVCr9M9uBeJe0x0X3sm3W6X3m0000000F0_g0_ue_66xvRsuaW0?stat-id=3&amp;test-tag=75866331701249&amp;format-type=24&amp;banner-test-tags=eyI1NjYwNTI0MzUwIjoiNzU4NjYzMDIzNDkzMTIifQ%3D%3D&amp;" TargetMode="External"/><Relationship Id="rId18" Type="http://schemas.openxmlformats.org/officeDocument/2006/relationships/hyperlink" Target="https://an.yandex.ru/count/BZXAODjvhli50DS1CRx1ari00000ECgs7402I09Wl0Xe172AffoG1e01xCtW6OW1rBMagJMG0VZAnCelc07gZ-3LBg01zih4oY-e0UYEuDKkk07st_Rr6S010jW1ieMB5U01qBto4UW1OFW10OW21A02eBxP5ha2QOyDPZfl50t80f-mqOsbyToZLF02_hUyvGhu0eA0W820e1600_YDr4U80zEfbQS7i0C4w0JX0lW4wui2Y0NhYmAG1SA-0w05hL2e1On4i0MCHBW5md701R3x3CW5yAK3q0NI7k052V050PW6o8A66Q06xWAe1ku2oGR6AvDQIO1r4z46nh_8qKc0THFP1W00BN1n0000gGVuKQpHzDZ5IB07W82G3D070k07XWhu1m60207G2BgAW870a802u0YGtwmBW0e1mGe00000003mFzWA0k0AW8bw-0h0_1M82mYg2n2ZKpR--540007I2rTRTGK0m0k0emN82u3Kam7P2_XHhD7qsCL8w0lhYmBm2mQ83ABwthu1w0m2c0t9icVo3G3w3G223W293W0000000F0_a0x0X3sO3iRNpDILYU2w4w0Em8Gzi0u1eGy00000003mFwWF-AEXsRwUzk98?stat-id=4&amp;test-tag=75866331701249&amp;format-type=24&amp;banner-test-tags=eyI2Mzg2Mzg5NjkyIjoiNzU4NjYzMDIzNDkzMTIifQ%3D%3D&amp;" TargetMode="External"/><Relationship Id="rId3" Type="http://schemas.openxmlformats.org/officeDocument/2006/relationships/webSettings" Target="webSettings.xml"/><Relationship Id="rId21" Type="http://schemas.openxmlformats.org/officeDocument/2006/relationships/hyperlink" Target="http://narodstream.ru/stm-urok-125-lan8742a-lwip-netconn-tcp-client/" TargetMode="External"/><Relationship Id="rId7" Type="http://schemas.openxmlformats.org/officeDocument/2006/relationships/hyperlink" Target="http://narodstream.ru/lan/" TargetMode="External"/><Relationship Id="rId12" Type="http://schemas.openxmlformats.org/officeDocument/2006/relationships/hyperlink" Target="https://an.yandex.ru/count/A-u3U3sF-Ka50E81CRt1ari00000ECgs7402I09Wl0Xe173qmTYm0e01Z9aAY06xoupnBP01_FobbYgO0QJyW_Wde07-_AMMAgW1dlU3-2Uu0PgfijKNm042s068r8uIu06wgvW6w04a-041Y083e0AixfmHkG9fZmrcEcyK3SW2mFUvlUUewQKoy0A7elqe-0A2W820WA0HW0FuZTH7Y0FJgPMd1vW3ceG1g0CIi0C4k0J_0UW4vm7u18xk0eW5Zku2a0M5gmEW1Ujjg0MANR05Ybsu1Sbim0MxW0p81T260z05yIdW1Gdm1G6O1e3GhFCEe0Rk0gW6xWB91iOharf9W7KJqGR6lyZHIO1r4za6000jS740002f1_XHJ8MtsCL8i0U0W90Cq0S2u0U62lW70O080T08keg0WS2GW0BW29QtpWY02W712W0000000F0_s0e2u0g0YNhu2i3y5OWB1geB46hDjsRuKG00qdxyLbjr1G302u2Z1SWBWDIJ0TaB-55CXRVOnKZe2uxk0l0B1eWCkA_UlW7e30AO3VYSPV8D0FeD088E08aE00000000y3-G3i24FPWEnjVCr9M9uBeJe0x0X3sm3W6X3m0000000F0_g0_ue_66xvRsuaW0?stat-id=3&amp;test-tag=75866331701249&amp;format-type=24&amp;banner-test-tags=eyI1NjYwNTI0MzUwIjoiNzU4NjYzMDIzNDkzMTIifQ%3D%3D&amp;" TargetMode="External"/><Relationship Id="rId17" Type="http://schemas.openxmlformats.org/officeDocument/2006/relationships/hyperlink" Target="https://an.yandex.ru/count/BZXAODjvhli50DS1CRx1ari00000ECgs7402I09Wl0Xe172AffoG1e01xCtW6OW1rBMagJMG0VZAnCelc07gZ-3LBg01zih4oY-e0UYEuDKkk07st_Rr6S010jW1ieMB5U01qBto4UW1OFW10OW21A02eBxP5ha2QOyDPZfl50t80f-mqOsbyToZLF02_hUyvGhu0eA0W820e1600_YDr4U80zEfbQS7i0C4w0JX0lW4wui2Y0NhYmAG1SA-0w05hL2e1On4i0MCHBW5md701R3x3CW5yAK3q0NI7k052V050PW6o8A66Q06xWAe1ku2oGR6AvDQIO1r4z46nh_8qKc0THFP1W00BN1n0000gGVuKQpHzDZ5IB07W82G3D070k07XWhu1m60207G2BgAW870a802u0YGtwmBW0e1mGe00000003mFzWA0k0AW8bw-0h0_1M82mYg2n2ZKpR--540007I2rTRTGK0m0k0emN82u3Kam7P2_XHhD7qsCL8w0lhYmBm2mQ83ABwthu1w0m2c0t9icVo3G3w3G223W293W0000000F0_a0x0X3sO3iRNpDILYU2w4w0Em8Gzi0u1eGy00000003mFwWF-AEXsRwUzk98?stat-id=4&amp;test-tag=75866331701249&amp;format-type=24&amp;banner-test-tags=eyI2Mzg2Mzg5NjkyIjoiNzU4NjYzMDIzNDkzMTIifQ%3D%3D&am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n.yandex.ru/count/BZXAODjvhli50DS1CRx1ari00000ECgs7402I09Wl0Xe172AffoG1e01xCtW6OW1rBMagJMG0VZAnCelc07gZ-3LBg01zih4oY-e0UYEuDKkk07st_Rr6S010jW1ieMB5U01qBto4UW1OFW10OW21A02eBxP5ha2QOyDPZfl50t80f-mqOsbyToZLF02_hUyvGhu0eA0W820e1600_YDr4U80zEfbQS7i0C4w0JX0lW4wui2Y0NhYmAG1SA-0w05hL2e1On4i0MCHBW5md701R3x3CW5yAK3q0NI7k052V050PW6o8A66Q06xWAe1ku2oGR6AvDQIO1r4z46nh_8qKc0THFP1W00BN1n0000gGVuKQpHzDZ5IB07W82G3D070k07XWhu1m60207G2BgAW870a802u0YGtwmBW0e1mGe00000003mFzWA0k0AW8bw-0h0_1M82mYg2n2ZKpR--540007I2rTRTGK0m0k0emN82u3Kam7P2_XHhD7qsCL8w0lhYmBm2mQ83ABwthu1w0m2c0t9icVo3G3w3G223W293W0000000F0_a0x0X3sO3iRNpDILYU2w4w0Em8Gzi0u1eGy00000003mFwWF-AEXsRwUzk98?stat-id=4&amp;test-tag=75866331701249&amp;format-type=24&amp;banner-test-tags=eyI2Mzg2Mzg5NjkyIjoiNzU4NjYzMDIzNDkzMTIifQ%3D%3D&amp;" TargetMode="External"/><Relationship Id="rId20" Type="http://schemas.openxmlformats.org/officeDocument/2006/relationships/hyperlink" Target="http://narodstream.ru/stm-urok-124-lan8742a-lwip-netconn-tcp-server/"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A-u3U3sF-Ka50E81CRt1ari00000ECgs7402I09Wl0Xe173qmTYm0e01Z9aAY06xoupnBP01_FobbYgO0QJyW_Wde07-_AMMAgW1dlU3-2Uu0PgfijKNm042s068r8uIu06wgvW6w04a-041Y083e0AixfmHkG9fZmrcEcyK3SW2mFUvlUUewQKoy0A7elqe-0A2W820WA0HW0FuZTH7Y0FJgPMd1vW3ceG1g0CIi0C4k0J_0UW4vm7u18xk0eW5Zku2a0M5gmEW1Ujjg0MANR05Ybsu1Sbim0MxW0p81T260z05yIdW1Gdm1G6O1e3GhFCEe0Rk0gW6xWB91iOharf9W7KJqGR6lyZHIO1r4za6000jS740002f1_XHJ8MtsCL8i0U0W90Cq0S2u0U62lW70O080T08keg0WS2GW0BW29QtpWY02W712W0000000F0_s0e2u0g0YNhu2i3y5OWB1geB46hDjsRuKG00qdxyLbjr1G302u2Z1SWBWDIJ0TaB-55CXRVOnKZe2uxk0l0B1eWCkA_UlW7e30AO3VYSPV8D0FeD088E08aE00000000y3-G3i24FPWEnjVCr9M9uBeJe0x0X3sm3W6X3m0000000F0_g0_ue_66xvRsuaW0?stat-id=3&amp;test-tag=75866331701249&amp;format-type=24&amp;banner-test-tags=eyI1NjYwNTI0MzUwIjoiNzU4NjYzMDIzNDkzMTIifQ%3D%3D&amp;" TargetMode="External"/><Relationship Id="rId24" Type="http://schemas.openxmlformats.org/officeDocument/2006/relationships/fontTable" Target="fontTable.xml"/><Relationship Id="rId5" Type="http://schemas.openxmlformats.org/officeDocument/2006/relationships/hyperlink" Target="http://narodstream.ru/author/admin/" TargetMode="External"/><Relationship Id="rId15" Type="http://schemas.openxmlformats.org/officeDocument/2006/relationships/hyperlink" Target="https://an.yandex.ru/count/BZXAODjvhli50DS1CRx1ari00000ECgs7402I09Wl0Xe172AffoG1e01xCtW6OW1rBMagJMG0VZAnCelc07gZ-3LBg01zih4oY-e0UYEuDKkk07st_Rr6S010jW1ieMB5U01qBto4UW1OFW10OW21A02eBxP5ha2QOyDPZfl50t80f-mqOsbyToZLF02_hUyvGhu0eA0W820e1600_YDr4U80zEfbQS7i0C4w0JX0lW4wui2Y0NhYmAG1SA-0w05hL2e1On4i0MCHBW5md701R3x3CW5yAK3q0NI7k052V050PW6o8A66Q06xWAe1ku2oGR6AvDQIO1r4z46nh_8qKc0THFP1W00BN1n0000gGVuKQpHzDZ5IB07W82G3D070k07XWhu1m60207G2BgAW870a802u0YGtwmBW0e1mGe00000003mFzWA0k0AW8bw-0h0_1M82mYg2n2ZKpR--540007I2rTRTGK0m0k0emN82u3Kam7P2_XHhD7qsCL8w0lhYmBm2mQ83ABwthu1w0m2c0t9icVo3G3w3G223W293W0000000F0_a0x0X3sO3iRNpDILYU2w4w0Em8Gzi0u1eGy00000003mFwWF-AEXsRwUzk98?stat-id=4&amp;test-tag=75866331701249&amp;format-type=24&amp;banner-test-tags=eyI2Mzg2Mzg5NjkyIjoiNzU4NjYzMDIzNDkzMTIifQ%3D%3D&amp;" TargetMode="External"/><Relationship Id="rId23" Type="http://schemas.openxmlformats.org/officeDocument/2006/relationships/image" Target="media/image3.jpeg"/><Relationship Id="rId10" Type="http://schemas.openxmlformats.org/officeDocument/2006/relationships/hyperlink" Target="https://an.yandex.ru/count/A-u3U3sF-Ka50E81CRt1ari00000ECgs7402I09Wl0Xe173qmTYm0e01Z9aAY06xoupnBP01_FobbYgO0QJyW_Wde07-_AMMAgW1dlU3-2Uu0PgfijKNm042s068r8uIu06wgvW6w04a-041Y083e0AixfmHkG9fZmrcEcyK3SW2mFUvlUUewQKoy0A7elqe-0A2W820WA0HW0FuZTH7Y0FJgPMd1vW3ceG1g0CIi0C4k0J_0UW4vm7u18xk0eW5Zku2a0M5gmEW1Ujjg0MANR05Ybsu1Sbim0MxW0p81T260z05yIdW1Gdm1G6O1e3GhFCEe0Rk0gW6xWB91iOharf9W7KJqGR6lyZHIO1r4za6000jS740002f1_XHJ8MtsCL8i0U0W90Cq0S2u0U62lW70O080T08keg0WS2GW0BW29QtpWY02W712W0000000F0_s0e2u0g0YNhu2i3y5OWB1geB46hDjsRuKG00qdxyLbjr1G302u2Z1SWBWDIJ0TaB-55CXRVOnKZe2uxk0l0B1eWCkA_UlW7e30AO3VYSPV8D0FeD088E08aE00000000y3-G3i24FPWEnjVCr9M9uBeJe0x0X3sm3W6X3m0000000F0_g0_ue_66xvRsuaW0?stat-id=3&amp;test-tag=75866331701249&amp;format-type=24&amp;banner-test-tags=eyI1NjYwNTI0MzUwIjoiNzU4NjYzMDIzNDkzMTIifQ%3D%3D&amp;" TargetMode="External"/><Relationship Id="rId19" Type="http://schemas.openxmlformats.org/officeDocument/2006/relationships/hyperlink" Target="https://direct.yandex.ru/?partner" TargetMode="External"/><Relationship Id="rId4" Type="http://schemas.openxmlformats.org/officeDocument/2006/relationships/hyperlink" Target="http://narodstream.ru/stm-urok-126-lan8742a-lwip-netconn-tcp-soedinyaem-dva-kontrolera/" TargetMode="External"/><Relationship Id="rId9" Type="http://schemas.openxmlformats.org/officeDocument/2006/relationships/hyperlink" Target="http://narodstream.ru/stm-urok-126-lan8742a-lwip-netconn-tcp-soedinyaem-dva-kontrolera/" TargetMode="External"/><Relationship Id="rId14" Type="http://schemas.openxmlformats.org/officeDocument/2006/relationships/hyperlink" Target="https://direct.yandex.ru/?partner"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2018-09-08T12:34:00Z</dcterms:created>
  <dcterms:modified xsi:type="dcterms:W3CDTF">2018-09-08T12:34:00Z</dcterms:modified>
</cp:coreProperties>
</file>