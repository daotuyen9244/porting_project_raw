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380" w:rsidRPr="00665380" w:rsidRDefault="00665380" w:rsidP="0066538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665380">
        <w:rPr>
          <w:rFonts w:ascii="Arial" w:eastAsia="Times New Roman" w:hAnsi="Arial" w:cs="Arial"/>
          <w:b/>
          <w:bCs/>
          <w:color w:val="000000"/>
          <w:kern w:val="36"/>
          <w:sz w:val="63"/>
          <w:szCs w:val="63"/>
        </w:rPr>
        <w:t>STM Lesson 113. NRF24L01. Several transmitters. Part 1</w:t>
      </w:r>
    </w:p>
    <w:p w:rsidR="00665380" w:rsidRPr="00665380" w:rsidRDefault="00665380" w:rsidP="00665380">
      <w:pPr>
        <w:shd w:val="clear" w:color="auto" w:fill="FAFAF0"/>
        <w:spacing w:after="150" w:line="240" w:lineRule="auto"/>
        <w:textAlignment w:val="baseline"/>
        <w:rPr>
          <w:rFonts w:ascii="Arial" w:eastAsia="Times New Roman" w:hAnsi="Arial" w:cs="Arial"/>
          <w:color w:val="9F9F9F"/>
          <w:sz w:val="18"/>
          <w:szCs w:val="18"/>
        </w:rPr>
      </w:pPr>
      <w:r w:rsidRPr="00665380">
        <w:rPr>
          <w:rFonts w:ascii="inherit" w:eastAsia="Times New Roman" w:hAnsi="inherit" w:cs="Arial"/>
          <w:color w:val="9F9F9F"/>
          <w:sz w:val="18"/>
          <w:szCs w:val="18"/>
          <w:bdr w:val="none" w:sz="0" w:space="0" w:color="auto" w:frame="1"/>
        </w:rPr>
        <w:t>Posted on </w:t>
      </w:r>
      <w:hyperlink r:id="rId4" w:tooltip="STM Lesson 113. NRF24L01.  Several transmitters.  Part 1" w:history="1">
        <w:r w:rsidRPr="00665380">
          <w:rPr>
            <w:rFonts w:ascii="inherit" w:eastAsia="Times New Roman" w:hAnsi="inherit" w:cs="Arial"/>
            <w:color w:val="0066CC"/>
            <w:sz w:val="18"/>
            <w:szCs w:val="18"/>
            <w:u w:val="single"/>
            <w:bdr w:val="none" w:sz="0" w:space="0" w:color="auto" w:frame="1"/>
          </w:rPr>
          <w:t>March 27, 2018</w:t>
        </w:r>
      </w:hyperlink>
      <w:r w:rsidRPr="00665380">
        <w:rPr>
          <w:rFonts w:ascii="inherit" w:eastAsia="Times New Roman" w:hAnsi="inherit" w:cs="Arial"/>
          <w:color w:val="9F9F9F"/>
          <w:sz w:val="18"/>
          <w:szCs w:val="18"/>
          <w:bdr w:val="none" w:sz="0" w:space="0" w:color="auto" w:frame="1"/>
        </w:rPr>
        <w:t>by </w:t>
      </w:r>
      <w:hyperlink r:id="rId5" w:tooltip="View all by Narod Stream" w:history="1">
        <w:r w:rsidRPr="00665380">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3" name="Picture 13"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665380">
          <w:rPr>
            <w:rFonts w:ascii="inherit" w:eastAsia="Times New Roman" w:hAnsi="inherit" w:cs="Arial"/>
            <w:color w:val="0066CC"/>
            <w:sz w:val="18"/>
            <w:szCs w:val="18"/>
            <w:u w:val="single"/>
            <w:bdr w:val="none" w:sz="0" w:space="0" w:color="auto" w:frame="1"/>
          </w:rPr>
          <w:t>Narod</w:t>
        </w:r>
        <w:proofErr w:type="spellEnd"/>
        <w:r w:rsidRPr="00665380">
          <w:rPr>
            <w:rFonts w:ascii="inherit" w:eastAsia="Times New Roman" w:hAnsi="inherit" w:cs="Arial"/>
            <w:color w:val="0066CC"/>
            <w:sz w:val="18"/>
            <w:szCs w:val="18"/>
            <w:u w:val="single"/>
            <w:bdr w:val="none" w:sz="0" w:space="0" w:color="auto" w:frame="1"/>
          </w:rPr>
          <w:t xml:space="preserve"> Stream</w:t>
        </w:r>
      </w:hyperlink>
      <w:r w:rsidRPr="00665380">
        <w:rPr>
          <w:rFonts w:ascii="Arial" w:eastAsia="Times New Roman" w:hAnsi="Arial" w:cs="Arial"/>
          <w:color w:val="9F9F9F"/>
          <w:sz w:val="18"/>
          <w:szCs w:val="18"/>
        </w:rPr>
        <w:t xml:space="preserve"> </w:t>
      </w:r>
      <w:r w:rsidRPr="00665380">
        <w:rPr>
          <w:rFonts w:ascii="inherit" w:eastAsia="Times New Roman" w:hAnsi="inherit" w:cs="Arial"/>
          <w:color w:val="9F9F9F"/>
          <w:sz w:val="18"/>
          <w:szCs w:val="18"/>
          <w:bdr w:val="none" w:sz="0" w:space="0" w:color="auto" w:frame="1"/>
        </w:rPr>
        <w:t>Published in </w:t>
      </w:r>
      <w:hyperlink r:id="rId7" w:history="1">
        <w:r w:rsidRPr="00665380">
          <w:rPr>
            <w:rFonts w:ascii="inherit" w:eastAsia="Times New Roman" w:hAnsi="inherit" w:cs="Arial"/>
            <w:color w:val="0066CC"/>
            <w:sz w:val="18"/>
            <w:szCs w:val="18"/>
            <w:u w:val="single"/>
            <w:bdr w:val="none" w:sz="0" w:space="0" w:color="auto" w:frame="1"/>
          </w:rPr>
          <w:t>SPI</w:t>
        </w:r>
      </w:hyperlink>
      <w:r w:rsidRPr="00665380">
        <w:rPr>
          <w:rFonts w:ascii="inherit" w:eastAsia="Times New Roman" w:hAnsi="inherit" w:cs="Arial"/>
          <w:color w:val="9F9F9F"/>
          <w:sz w:val="18"/>
          <w:szCs w:val="18"/>
          <w:bdr w:val="none" w:sz="0" w:space="0" w:color="auto" w:frame="1"/>
        </w:rPr>
        <w:t> , </w:t>
      </w:r>
      <w:hyperlink r:id="rId8" w:history="1">
        <w:r w:rsidRPr="00665380">
          <w:rPr>
            <w:rFonts w:ascii="inherit" w:eastAsia="Times New Roman" w:hAnsi="inherit" w:cs="Arial"/>
            <w:color w:val="0066CC"/>
            <w:sz w:val="18"/>
            <w:szCs w:val="18"/>
            <w:u w:val="single"/>
            <w:bdr w:val="none" w:sz="0" w:space="0" w:color="auto" w:frame="1"/>
          </w:rPr>
          <w:t>Programming by STM32 </w:t>
        </w:r>
      </w:hyperlink>
      <w:r w:rsidRPr="00665380">
        <w:rPr>
          <w:rFonts w:ascii="inherit" w:eastAsia="Times New Roman" w:hAnsi="inherit" w:cs="Arial"/>
          <w:color w:val="9F9F9F"/>
          <w:sz w:val="18"/>
          <w:szCs w:val="18"/>
          <w:bdr w:val="none" w:sz="0" w:space="0" w:color="auto" w:frame="1"/>
        </w:rPr>
        <w:t>- </w:t>
      </w:r>
      <w:hyperlink r:id="rId9" w:anchor="respond" w:history="1">
        <w:r w:rsidRPr="00665380">
          <w:rPr>
            <w:rFonts w:ascii="inherit" w:eastAsia="Times New Roman" w:hAnsi="inherit" w:cs="Arial"/>
            <w:color w:val="0066CC"/>
            <w:sz w:val="18"/>
            <w:szCs w:val="18"/>
            <w:u w:val="single"/>
            <w:bdr w:val="none" w:sz="0" w:space="0" w:color="auto" w:frame="1"/>
          </w:rPr>
          <w:t>No Comments ↓</w:t>
        </w:r>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hyperlink r:id="rId10" w:tgtFrame="_blank" w:history="1">
        <w:r w:rsidRPr="00665380">
          <w:rPr>
            <w:rFonts w:ascii="inherit" w:eastAsia="Times New Roman" w:hAnsi="inherit" w:cs="Arial"/>
            <w:color w:val="0000FF"/>
            <w:sz w:val="21"/>
            <w:szCs w:val="21"/>
            <w:u w:val="single"/>
          </w:rPr>
          <w:t xml:space="preserve">Fundamentals of Programming </w:t>
        </w:r>
        <w:proofErr w:type="spellStart"/>
        <w:r w:rsidRPr="00665380">
          <w:rPr>
            <w:rFonts w:ascii="inherit" w:eastAsia="Times New Roman" w:hAnsi="inherit" w:cs="Arial"/>
            <w:color w:val="0000FF"/>
            <w:sz w:val="21"/>
            <w:szCs w:val="21"/>
            <w:u w:val="single"/>
          </w:rPr>
          <w:t>Languages</w:t>
        </w:r>
      </w:hyperlink>
      <w:hyperlink r:id="rId11" w:tgtFrame="_blank" w:history="1">
        <w:r w:rsidRPr="00665380">
          <w:rPr>
            <w:rFonts w:ascii="inherit" w:eastAsia="Times New Roman" w:hAnsi="inherit" w:cs="Arial"/>
            <w:color w:val="0000FF"/>
            <w:sz w:val="21"/>
            <w:szCs w:val="21"/>
            <w:u w:val="single"/>
          </w:rPr>
          <w:t>Download</w:t>
        </w:r>
        <w:proofErr w:type="spellEnd"/>
        <w:r w:rsidRPr="00665380">
          <w:rPr>
            <w:rFonts w:ascii="inherit" w:eastAsia="Times New Roman" w:hAnsi="inherit" w:cs="Arial"/>
            <w:color w:val="0000FF"/>
            <w:sz w:val="21"/>
            <w:szCs w:val="21"/>
            <w:u w:val="single"/>
          </w:rPr>
          <w:t xml:space="preserve"> the free book and become a real programmer. Get it </w:t>
        </w:r>
        <w:proofErr w:type="spellStart"/>
        <w:r w:rsidRPr="00665380">
          <w:rPr>
            <w:rFonts w:ascii="inherit" w:eastAsia="Times New Roman" w:hAnsi="inherit" w:cs="Arial"/>
            <w:color w:val="0000FF"/>
            <w:sz w:val="21"/>
            <w:szCs w:val="21"/>
            <w:u w:val="single"/>
          </w:rPr>
          <w:t>now:</w:t>
        </w:r>
      </w:hyperlink>
      <w:hyperlink r:id="rId12" w:tgtFrame="_blank" w:history="1">
        <w:r w:rsidRPr="00665380">
          <w:rPr>
            <w:rFonts w:ascii="inherit" w:eastAsia="Times New Roman" w:hAnsi="inherit" w:cs="Arial"/>
            <w:color w:val="0000FF"/>
            <w:sz w:val="21"/>
            <w:szCs w:val="21"/>
            <w:u w:val="single"/>
          </w:rPr>
          <w:t>To</w:t>
        </w:r>
        <w:proofErr w:type="spellEnd"/>
        <w:r w:rsidRPr="00665380">
          <w:rPr>
            <w:rFonts w:ascii="inherit" w:eastAsia="Times New Roman" w:hAnsi="inherit" w:cs="Arial"/>
            <w:color w:val="0000FF"/>
            <w:sz w:val="21"/>
            <w:szCs w:val="21"/>
            <w:u w:val="single"/>
          </w:rPr>
          <w:t xml:space="preserve"> learn </w:t>
        </w:r>
        <w:proofErr w:type="spellStart"/>
        <w:r w:rsidRPr="00665380">
          <w:rPr>
            <w:rFonts w:ascii="inherit" w:eastAsia="Times New Roman" w:hAnsi="inherit" w:cs="Arial"/>
            <w:color w:val="0000FF"/>
            <w:sz w:val="21"/>
            <w:szCs w:val="21"/>
            <w:u w:val="single"/>
          </w:rPr>
          <w:t>more</w:t>
        </w:r>
      </w:hyperlink>
      <w:hyperlink r:id="rId13" w:tgtFrame="_blank" w:history="1">
        <w:r w:rsidRPr="00665380">
          <w:rPr>
            <w:rFonts w:ascii="inherit" w:eastAsia="Times New Roman" w:hAnsi="inherit" w:cs="Arial"/>
            <w:color w:val="0000FF"/>
            <w:sz w:val="21"/>
            <w:szCs w:val="21"/>
            <w:u w:val="single"/>
          </w:rPr>
          <w:t>sheremetev.info</w:t>
        </w:r>
      </w:hyperlink>
      <w:hyperlink r:id="rId14" w:tgtFrame="_blank" w:history="1">
        <w:r w:rsidRPr="00665380">
          <w:rPr>
            <w:rFonts w:ascii="inherit" w:eastAsia="Times New Roman" w:hAnsi="inherit" w:cs="Arial"/>
            <w:color w:val="0000FF"/>
            <w:sz w:val="21"/>
            <w:szCs w:val="21"/>
            <w:u w:val="single"/>
          </w:rPr>
          <w:t>Yandex.Direct</w:t>
        </w:r>
        <w:proofErr w:type="spellEnd"/>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hyperlink r:id="rId15" w:tgtFrame="_blank" w:history="1">
        <w:r w:rsidRPr="00665380">
          <w:rPr>
            <w:rFonts w:ascii="inherit" w:eastAsia="Times New Roman" w:hAnsi="inherit" w:cs="Arial"/>
            <w:color w:val="0000FF"/>
            <w:sz w:val="21"/>
            <w:szCs w:val="21"/>
            <w:u w:val="single"/>
          </w:rPr>
          <w:t xml:space="preserve">Buy robot </w:t>
        </w:r>
        <w:proofErr w:type="spellStart"/>
        <w:r w:rsidRPr="00665380">
          <w:rPr>
            <w:rFonts w:ascii="inherit" w:eastAsia="Times New Roman" w:hAnsi="inherit" w:cs="Arial"/>
            <w:color w:val="0000FF"/>
            <w:sz w:val="21"/>
            <w:szCs w:val="21"/>
            <w:u w:val="single"/>
          </w:rPr>
          <w:t>constructor</w:t>
        </w:r>
      </w:hyperlink>
      <w:hyperlink r:id="rId16" w:tgtFrame="_blank" w:history="1">
        <w:r w:rsidRPr="00665380">
          <w:rPr>
            <w:rFonts w:ascii="inherit" w:eastAsia="Times New Roman" w:hAnsi="inherit" w:cs="Arial"/>
            <w:color w:val="0000FF"/>
            <w:sz w:val="21"/>
            <w:szCs w:val="21"/>
            <w:u w:val="single"/>
          </w:rPr>
          <w:t>Teach</w:t>
        </w:r>
        <w:proofErr w:type="spellEnd"/>
        <w:r w:rsidRPr="00665380">
          <w:rPr>
            <w:rFonts w:ascii="inherit" w:eastAsia="Times New Roman" w:hAnsi="inherit" w:cs="Arial"/>
            <w:color w:val="0000FF"/>
            <w:sz w:val="21"/>
            <w:szCs w:val="21"/>
            <w:u w:val="single"/>
          </w:rPr>
          <w:t xml:space="preserve"> your child to program. 6900 for a set of shares. </w:t>
        </w:r>
        <w:proofErr w:type="spellStart"/>
        <w:r w:rsidRPr="00665380">
          <w:rPr>
            <w:rFonts w:ascii="inherit" w:eastAsia="Times New Roman" w:hAnsi="inherit" w:cs="Arial"/>
            <w:color w:val="0000FF"/>
            <w:sz w:val="21"/>
            <w:szCs w:val="21"/>
            <w:u w:val="single"/>
          </w:rPr>
          <w:t>Order</w:t>
        </w:r>
      </w:hyperlink>
      <w:hyperlink r:id="rId17" w:tgtFrame="_blank" w:history="1">
        <w:r w:rsidRPr="00665380">
          <w:rPr>
            <w:rFonts w:ascii="inherit" w:eastAsia="Times New Roman" w:hAnsi="inherit" w:cs="Arial"/>
            <w:color w:val="0000FF"/>
            <w:sz w:val="21"/>
            <w:szCs w:val="21"/>
            <w:u w:val="single"/>
          </w:rPr>
          <w:t>To</w:t>
        </w:r>
        <w:proofErr w:type="spellEnd"/>
        <w:r w:rsidRPr="00665380">
          <w:rPr>
            <w:rFonts w:ascii="inherit" w:eastAsia="Times New Roman" w:hAnsi="inherit" w:cs="Arial"/>
            <w:color w:val="0000FF"/>
            <w:sz w:val="21"/>
            <w:szCs w:val="21"/>
            <w:u w:val="single"/>
          </w:rPr>
          <w:t xml:space="preserve"> learn </w:t>
        </w:r>
        <w:proofErr w:type="spellStart"/>
        <w:r w:rsidRPr="00665380">
          <w:rPr>
            <w:rFonts w:ascii="inherit" w:eastAsia="Times New Roman" w:hAnsi="inherit" w:cs="Arial"/>
            <w:color w:val="0000FF"/>
            <w:sz w:val="21"/>
            <w:szCs w:val="21"/>
            <w:u w:val="single"/>
          </w:rPr>
          <w:t>more</w:t>
        </w:r>
      </w:hyperlink>
      <w:hyperlink r:id="rId18" w:tgtFrame="_blank" w:history="1">
        <w:r w:rsidRPr="00665380">
          <w:rPr>
            <w:rFonts w:ascii="inherit" w:eastAsia="Times New Roman" w:hAnsi="inherit" w:cs="Arial"/>
            <w:color w:val="0000FF"/>
            <w:sz w:val="21"/>
            <w:szCs w:val="21"/>
            <w:u w:val="single"/>
          </w:rPr>
          <w:t>dorado-uno.ru</w:t>
        </w:r>
      </w:hyperlink>
      <w:hyperlink r:id="rId19" w:tgtFrame="_blank" w:history="1">
        <w:r w:rsidRPr="00665380">
          <w:rPr>
            <w:rFonts w:ascii="inherit" w:eastAsia="Times New Roman" w:hAnsi="inherit" w:cs="Arial"/>
            <w:color w:val="0000FF"/>
            <w:sz w:val="21"/>
            <w:szCs w:val="21"/>
            <w:u w:val="single"/>
          </w:rPr>
          <w:t>Yandex.Direct</w:t>
        </w:r>
        <w:proofErr w:type="spellEnd"/>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continue to work with an interesting wireless transceiver </w:t>
      </w:r>
      <w:r w:rsidRPr="00665380">
        <w:rPr>
          <w:rFonts w:ascii="inherit" w:eastAsia="Times New Roman" w:hAnsi="inherit" w:cs="Times New Roman"/>
          <w:b/>
          <w:bCs/>
          <w:color w:val="000000"/>
          <w:sz w:val="24"/>
          <w:szCs w:val="24"/>
          <w:bdr w:val="none" w:sz="0" w:space="0" w:color="auto" w:frame="1"/>
        </w:rPr>
        <w:t>NRF24L</w:t>
      </w:r>
      <w:proofErr w:type="gramStart"/>
      <w:r w:rsidRPr="00665380">
        <w:rPr>
          <w:rFonts w:ascii="inherit" w:eastAsia="Times New Roman" w:hAnsi="inherit" w:cs="Times New Roman"/>
          <w:b/>
          <w:bCs/>
          <w:color w:val="000000"/>
          <w:sz w:val="24"/>
          <w:szCs w:val="24"/>
          <w:bdr w:val="none" w:sz="0" w:space="0" w:color="auto" w:frame="1"/>
        </w:rPr>
        <w:t>01</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And today, continuing to develop our topic of programming data transmission over wireless channels, we will try to accept the packets simultaneously from three NRF modules on the board, acting as a receiver. I did it, and therefore I want to share this with you immediately.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First, in order to visually analyze the reception of packets on the receiving device, there are not enough 8 bits of our favorite indicator. I even bought two more, but I could not connect them in a cascading way, maybe the modules are clumsy, maybe even that, in general, the voltage at the input of each module was much higher than the output voltage. Well, okay, I've already figured out where to use all three indicators in the future.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Therefore, as a means of displaying information, I decided to use our favorite character display 20 × 4 with an I2C adapter, which had a lot of lessons, and besides, another such display came to me and I decided to use it. He is already blue. but not green and the characters it displays in white, there will be at least some variety. But that's not the point. The adapter was already soldered into this display. This display for some reason did not start in all my projects. I tried to run it using the Arduino library, and it started. I began to carefully study this library and found there a lot of interesting and undocumented data on the display. Therefore, I decided to share these corrections with you, too, since, judging by many comments, many also do not launch displays, maybe at the same time and my lesson will help.</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This is the plan we have here.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Therefore, we will begin to implement it somehow.</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However, here is another thing I came across. It is impossible, it turns out, to use simultaneously I2C and SPI of one number, that is, I2C1 and SPI1 or I2C3 and SPI3. I did not understand why. I warn you in advance. It is necessary to choose the data of the bus differently. That is, if we use SPI1, then we can use I2C2 or I2C3, but not I2C1.</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connect one of our transmitters, the one that we had, but we do not need to connect the temperature sensor, but we'll fill it with firmware from </w:t>
      </w:r>
      <w:hyperlink r:id="rId20" w:history="1">
        <w:r w:rsidRPr="00665380">
          <w:rPr>
            <w:rFonts w:ascii="inherit" w:eastAsia="Times New Roman" w:hAnsi="inherit" w:cs="Times New Roman"/>
            <w:b/>
            <w:bCs/>
            <w:color w:val="0066CC"/>
            <w:sz w:val="24"/>
            <w:szCs w:val="24"/>
            <w:bdr w:val="none" w:sz="0" w:space="0" w:color="auto" w:frame="1"/>
          </w:rPr>
          <w:t>lesson 105</w:t>
        </w:r>
      </w:hyperlink>
      <w:r w:rsidRPr="00665380">
        <w:rPr>
          <w:rFonts w:ascii="Times New Roman" w:eastAsia="Times New Roman" w:hAnsi="Times New Roman" w:cs="Times New Roman"/>
          <w:color w:val="000000"/>
          <w:sz w:val="24"/>
          <w:szCs w:val="24"/>
        </w:rPr>
        <w:t xml:space="preserve"> . Then we connect the transmitter from an independent source, and connect a receiver to the PC, that is, a </w:t>
      </w:r>
      <w:proofErr w:type="spellStart"/>
      <w:r w:rsidRPr="00665380">
        <w:rPr>
          <w:rFonts w:ascii="Times New Roman" w:eastAsia="Times New Roman" w:hAnsi="Times New Roman" w:cs="Times New Roman"/>
          <w:color w:val="000000"/>
          <w:sz w:val="24"/>
          <w:szCs w:val="24"/>
        </w:rPr>
        <w:t>Nucleo</w:t>
      </w:r>
      <w:proofErr w:type="spellEnd"/>
      <w:r w:rsidRPr="00665380">
        <w:rPr>
          <w:rFonts w:ascii="Times New Roman" w:eastAsia="Times New Roman" w:hAnsi="Times New Roman" w:cs="Times New Roman"/>
          <w:color w:val="000000"/>
          <w:sz w:val="24"/>
          <w:szCs w:val="24"/>
        </w:rPr>
        <w:t xml:space="preserve"> F401 board.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While we will all look like this. On the display of the squares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3810000" cy="5391150"/>
            <wp:effectExtent l="0" t="0" r="0" b="0"/>
            <wp:docPr id="12" name="Picture 12" descr="http://narodstream.ru/wp-content/uploads/2018/03/stm113img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3/stm113img00.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53911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To which feet to connect the display, we'll see when we set up the project in the Cube MX.</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project for the receiver will be created from the </w:t>
      </w:r>
      <w:hyperlink r:id="rId22" w:history="1">
        <w:r w:rsidRPr="00665380">
          <w:rPr>
            <w:rFonts w:ascii="inherit" w:eastAsia="Times New Roman" w:hAnsi="inherit" w:cs="Times New Roman"/>
            <w:color w:val="0066CC"/>
            <w:sz w:val="24"/>
            <w:szCs w:val="24"/>
            <w:u w:val="single"/>
            <w:bdr w:val="none" w:sz="0" w:space="0" w:color="auto" w:frame="1"/>
          </w:rPr>
          <w:t>lesson</w:t>
        </w:r>
      </w:hyperlink>
      <w:r w:rsidRPr="00665380">
        <w:rPr>
          <w:rFonts w:ascii="Times New Roman" w:eastAsia="Times New Roman" w:hAnsi="Times New Roman" w:cs="Times New Roman"/>
          <w:color w:val="000000"/>
          <w:sz w:val="24"/>
          <w:szCs w:val="24"/>
        </w:rPr>
        <w:t> project </w:t>
      </w:r>
      <w:hyperlink r:id="rId23" w:history="1">
        <w:r w:rsidRPr="00665380">
          <w:rPr>
            <w:rFonts w:ascii="inherit" w:eastAsia="Times New Roman" w:hAnsi="inherit" w:cs="Times New Roman"/>
            <w:color w:val="0066CC"/>
            <w:sz w:val="24"/>
            <w:szCs w:val="24"/>
            <w:u w:val="single"/>
            <w:bdr w:val="none" w:sz="0" w:space="0" w:color="auto" w:frame="1"/>
          </w:rPr>
          <w:t>109</w:t>
        </w:r>
      </w:hyperlink>
      <w:r w:rsidRPr="00665380">
        <w:rPr>
          <w:rFonts w:ascii="inherit" w:eastAsia="Times New Roman" w:hAnsi="inherit" w:cs="Times New Roman"/>
          <w:b/>
          <w:bCs/>
          <w:color w:val="000000"/>
          <w:sz w:val="24"/>
          <w:szCs w:val="24"/>
          <w:bdr w:val="none" w:sz="0" w:space="0" w:color="auto" w:frame="1"/>
        </w:rPr>
        <w:t> NRF24_RX_DHT22</w:t>
      </w:r>
      <w:r w:rsidRPr="00665380">
        <w:rPr>
          <w:rFonts w:ascii="Times New Roman" w:eastAsia="Times New Roman" w:hAnsi="Times New Roman" w:cs="Times New Roman"/>
          <w:color w:val="000000"/>
          <w:sz w:val="24"/>
          <w:szCs w:val="24"/>
        </w:rPr>
        <w:t> and call it </w:t>
      </w:r>
      <w:r w:rsidRPr="00665380">
        <w:rPr>
          <w:rFonts w:ascii="inherit" w:eastAsia="Times New Roman" w:hAnsi="inherit" w:cs="Times New Roman"/>
          <w:b/>
          <w:bCs/>
          <w:color w:val="000000"/>
          <w:sz w:val="24"/>
          <w:szCs w:val="24"/>
          <w:bdr w:val="none" w:sz="0" w:space="0" w:color="auto" w:frame="1"/>
        </w:rPr>
        <w:t>NRF24_RX_LCD</w:t>
      </w: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files </w:t>
      </w:r>
      <w:r w:rsidRPr="00665380">
        <w:rPr>
          <w:rFonts w:ascii="inherit" w:eastAsia="Times New Roman" w:hAnsi="inherit" w:cs="Times New Roman"/>
          <w:b/>
          <w:bCs/>
          <w:color w:val="000000"/>
          <w:sz w:val="24"/>
          <w:szCs w:val="24"/>
          <w:bdr w:val="none" w:sz="0" w:space="0" w:color="auto" w:frame="1"/>
        </w:rPr>
        <w:t>max7219.c</w:t>
      </w:r>
      <w:r w:rsidRPr="00665380">
        <w:rPr>
          <w:rFonts w:ascii="Times New Roman" w:eastAsia="Times New Roman" w:hAnsi="Times New Roman" w:cs="Times New Roman"/>
          <w:color w:val="000000"/>
          <w:sz w:val="24"/>
          <w:szCs w:val="24"/>
        </w:rPr>
        <w:t> and </w:t>
      </w:r>
      <w:r w:rsidRPr="00665380">
        <w:rPr>
          <w:rFonts w:ascii="inherit" w:eastAsia="Times New Roman" w:hAnsi="inherit" w:cs="Times New Roman"/>
          <w:b/>
          <w:bCs/>
          <w:color w:val="000000"/>
          <w:sz w:val="24"/>
          <w:szCs w:val="24"/>
          <w:bdr w:val="none" w:sz="0" w:space="0" w:color="auto" w:frame="1"/>
        </w:rPr>
        <w:t>max7219.h</w:t>
      </w:r>
      <w:r w:rsidRPr="00665380">
        <w:rPr>
          <w:rFonts w:ascii="Times New Roman" w:eastAsia="Times New Roman" w:hAnsi="Times New Roman" w:cs="Times New Roman"/>
          <w:color w:val="000000"/>
          <w:sz w:val="24"/>
          <w:szCs w:val="24"/>
        </w:rPr>
        <w:t> from the folders of the new project can be deleted.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open our project at Cube MX, disable bus </w:t>
      </w:r>
      <w:r w:rsidRPr="00665380">
        <w:rPr>
          <w:rFonts w:ascii="inherit" w:eastAsia="Times New Roman" w:hAnsi="inherit" w:cs="Times New Roman"/>
          <w:b/>
          <w:bCs/>
          <w:color w:val="000000"/>
          <w:sz w:val="24"/>
          <w:szCs w:val="24"/>
          <w:bdr w:val="none" w:sz="0" w:space="0" w:color="auto" w:frame="1"/>
        </w:rPr>
        <w:t>SPI3</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1111250" cy="482600"/>
            <wp:effectExtent l="0" t="0" r="0" b="0"/>
            <wp:docPr id="11" name="Picture 11" descr="http://narodstream.ru/wp-content/uploads/2018/03/stm113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3/stm113img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1250" cy="4826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PA15 leg, which we used to work as a CS leg for SPI3, can also be disabled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908050" cy="1073150"/>
            <wp:effectExtent l="0" t="0" r="6350" b="0"/>
            <wp:docPr id="10" name="Picture 10" descr="http://narodstream.ru/wp-content/uploads/2018/03/stm113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3/stm113img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8050" cy="10731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port of the PA8 port, which we were responsible for contacting the NRF </w:t>
      </w:r>
      <w:r w:rsidRPr="00665380">
        <w:rPr>
          <w:rFonts w:ascii="inherit" w:eastAsia="Times New Roman" w:hAnsi="inherit" w:cs="Times New Roman"/>
          <w:b/>
          <w:bCs/>
          <w:color w:val="000000"/>
          <w:sz w:val="24"/>
          <w:szCs w:val="24"/>
          <w:bdr w:val="none" w:sz="0" w:space="0" w:color="auto" w:frame="1"/>
        </w:rPr>
        <w:t>CE</w:t>
      </w:r>
      <w:r w:rsidRPr="00665380">
        <w:rPr>
          <w:rFonts w:ascii="Times New Roman" w:eastAsia="Times New Roman" w:hAnsi="Times New Roman" w:cs="Times New Roman"/>
          <w:color w:val="000000"/>
          <w:sz w:val="24"/>
          <w:szCs w:val="24"/>
        </w:rPr>
        <w:t> </w:t>
      </w:r>
      <w:proofErr w:type="gramStart"/>
      <w:r w:rsidRPr="00665380">
        <w:rPr>
          <w:rFonts w:ascii="Times New Roman" w:eastAsia="Times New Roman" w:hAnsi="Times New Roman" w:cs="Times New Roman"/>
          <w:color w:val="000000"/>
          <w:sz w:val="24"/>
          <w:szCs w:val="24"/>
        </w:rPr>
        <w:t>module ,</w:t>
      </w:r>
      <w:proofErr w:type="gramEnd"/>
      <w:r w:rsidRPr="00665380">
        <w:rPr>
          <w:rFonts w:ascii="Times New Roman" w:eastAsia="Times New Roman" w:hAnsi="Times New Roman" w:cs="Times New Roman"/>
          <w:color w:val="000000"/>
          <w:sz w:val="24"/>
          <w:szCs w:val="24"/>
        </w:rPr>
        <w:t xml:space="preserve"> is also disabled, otherwise we will not turn on the I2C</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1714500" cy="730250"/>
            <wp:effectExtent l="0" t="0" r="0" b="0"/>
            <wp:docPr id="9" name="Picture 9" descr="http://narodstream.ru/wp-content/uploads/2018/03/stm113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3/stm113img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7302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Instead of it we include a foot PB10, as it is not far (do not forget also to re-commute and postings)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895350" cy="1758950"/>
            <wp:effectExtent l="0" t="0" r="0" b="0"/>
            <wp:docPr id="8" name="Picture 8" descr="http://narodstream.ru/wp-content/uploads/2018/03/stm113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3/stm113img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350" cy="17589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we can turn on the </w:t>
      </w:r>
      <w:r w:rsidRPr="00665380">
        <w:rPr>
          <w:rFonts w:ascii="inherit" w:eastAsia="Times New Roman" w:hAnsi="inherit" w:cs="Times New Roman"/>
          <w:b/>
          <w:bCs/>
          <w:color w:val="000000"/>
          <w:sz w:val="24"/>
          <w:szCs w:val="24"/>
          <w:bdr w:val="none" w:sz="0" w:space="0" w:color="auto" w:frame="1"/>
        </w:rPr>
        <w:t>I2C3</w:t>
      </w:r>
      <w:r w:rsidRPr="00665380">
        <w:rPr>
          <w:rFonts w:ascii="Times New Roman" w:eastAsia="Times New Roman" w:hAnsi="Times New Roman" w:cs="Times New Roman"/>
          <w:color w:val="000000"/>
          <w:sz w:val="24"/>
          <w:szCs w:val="24"/>
        </w:rPr>
        <w:t> bus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990600" cy="406400"/>
            <wp:effectExtent l="0" t="0" r="0" b="0"/>
            <wp:docPr id="7" name="Picture 7" descr="http://narodstream.ru/wp-content/uploads/2018/03/stm113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3/stm113img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4064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see what we have included legs, to connect them to the adapter display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1593850" cy="666750"/>
            <wp:effectExtent l="0" t="0" r="6350" b="0"/>
            <wp:docPr id="6" name="Picture 6" descr="http://narodstream.ru/wp-content/uploads/2018/03/stm113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3/stm113img0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93850" cy="6667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Power supply to the display will be supplied from the contact 5 volts, otherwise there will not be enough contrast.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signals on the interrupt leg from the NRF module will be captured in hardware by using external interrupts on this leg</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1790700" cy="844550"/>
            <wp:effectExtent l="0" t="0" r="0" b="0"/>
            <wp:docPr id="5" name="Picture 5" descr="http://narodstream.ru/wp-content/uploads/2018/03/stm113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3/stm113img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8445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Go to </w:t>
      </w:r>
      <w:proofErr w:type="gramStart"/>
      <w:r w:rsidRPr="00665380">
        <w:rPr>
          <w:rFonts w:ascii="inherit" w:eastAsia="Times New Roman" w:hAnsi="inherit" w:cs="Times New Roman"/>
          <w:b/>
          <w:bCs/>
          <w:color w:val="000000"/>
          <w:sz w:val="24"/>
          <w:szCs w:val="24"/>
          <w:bdr w:val="none" w:sz="0" w:space="0" w:color="auto" w:frame="1"/>
        </w:rPr>
        <w:t>Configuration</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open the </w:t>
      </w:r>
      <w:r w:rsidRPr="00665380">
        <w:rPr>
          <w:rFonts w:ascii="inherit" w:eastAsia="Times New Roman" w:hAnsi="inherit" w:cs="Times New Roman"/>
          <w:b/>
          <w:bCs/>
          <w:color w:val="000000"/>
          <w:sz w:val="24"/>
          <w:szCs w:val="24"/>
          <w:bdr w:val="none" w:sz="0" w:space="0" w:color="auto" w:frame="1"/>
        </w:rPr>
        <w:t>I2C</w:t>
      </w:r>
      <w:r w:rsidRPr="00665380">
        <w:rPr>
          <w:rFonts w:ascii="Times New Roman" w:eastAsia="Times New Roman" w:hAnsi="Times New Roman" w:cs="Times New Roman"/>
          <w:color w:val="000000"/>
          <w:sz w:val="24"/>
          <w:szCs w:val="24"/>
        </w:rPr>
        <w:t> settings to make sure that everything is fine there, and then everything happens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3695700" cy="2965450"/>
            <wp:effectExtent l="0" t="0" r="0" b="6350"/>
            <wp:docPr id="4" name="Picture 4" descr="http://narodstream.ru/wp-content/uploads/2018/03/stm113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3/stm113img0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29654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we'll go into </w:t>
      </w:r>
      <w:r w:rsidRPr="00665380">
        <w:rPr>
          <w:rFonts w:ascii="inherit" w:eastAsia="Times New Roman" w:hAnsi="inherit" w:cs="Times New Roman"/>
          <w:b/>
          <w:bCs/>
          <w:color w:val="000000"/>
          <w:sz w:val="24"/>
          <w:szCs w:val="24"/>
          <w:bdr w:val="none" w:sz="0" w:space="0" w:color="auto" w:frame="1"/>
        </w:rPr>
        <w:t>NVIC</w:t>
      </w:r>
      <w:r w:rsidRPr="00665380">
        <w:rPr>
          <w:rFonts w:ascii="Times New Roman" w:eastAsia="Times New Roman" w:hAnsi="Times New Roman" w:cs="Times New Roman"/>
          <w:color w:val="000000"/>
          <w:sz w:val="24"/>
          <w:szCs w:val="24"/>
        </w:rPr>
        <w:t> and turn on external interrupts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4762500" cy="3492500"/>
            <wp:effectExtent l="0" t="0" r="0" b="0"/>
            <wp:docPr id="3" name="Picture 3" descr="http://narodstream.ru/wp-content/uploads/2018/03/stm113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3/stm113img0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4925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the most important thing that many people can forget is to switch the front of interrupts. At us they are traced precisely on a negative front (on recession). Therefore, we'll go into the settings of the </w:t>
      </w:r>
      <w:r w:rsidRPr="00665380">
        <w:rPr>
          <w:rFonts w:ascii="inherit" w:eastAsia="Times New Roman" w:hAnsi="inherit" w:cs="Times New Roman"/>
          <w:b/>
          <w:bCs/>
          <w:color w:val="000000"/>
          <w:sz w:val="24"/>
          <w:szCs w:val="24"/>
          <w:bdr w:val="none" w:sz="0" w:space="0" w:color="auto" w:frame="1"/>
        </w:rPr>
        <w:t>GPIO</w:t>
      </w:r>
      <w:r w:rsidRPr="00665380">
        <w:rPr>
          <w:rFonts w:ascii="Times New Roman" w:eastAsia="Times New Roman" w:hAnsi="Times New Roman" w:cs="Times New Roman"/>
          <w:color w:val="000000"/>
          <w:sz w:val="24"/>
          <w:szCs w:val="24"/>
        </w:rPr>
        <w:t> and for our feet we will configure such an interrupt mode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4762500" cy="4864100"/>
            <wp:effectExtent l="0" t="0" r="0" b="0"/>
            <wp:docPr id="2" name="Picture 2" descr="http://narodstream.ru/wp-content/uploads/2018/03/stm113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3/stm113img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48641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We will collect the project and open it in </w:t>
      </w:r>
      <w:proofErr w:type="spellStart"/>
      <w:r w:rsidRPr="00665380">
        <w:rPr>
          <w:rFonts w:ascii="Times New Roman" w:eastAsia="Times New Roman" w:hAnsi="Times New Roman" w:cs="Times New Roman"/>
          <w:color w:val="000000"/>
          <w:sz w:val="24"/>
          <w:szCs w:val="24"/>
        </w:rPr>
        <w:t>Keil</w:t>
      </w:r>
      <w:proofErr w:type="spellEnd"/>
      <w:r w:rsidRPr="00665380">
        <w:rPr>
          <w:rFonts w:ascii="Times New Roman" w:eastAsia="Times New Roman" w:hAnsi="Times New Roman" w:cs="Times New Roman"/>
          <w:color w:val="000000"/>
          <w:sz w:val="24"/>
          <w:szCs w:val="24"/>
        </w:rPr>
        <w:t>, configure the programmer for auto- </w:t>
      </w:r>
      <w:r w:rsidRPr="00665380">
        <w:rPr>
          <w:rFonts w:ascii="inherit" w:eastAsia="Times New Roman" w:hAnsi="inherit" w:cs="Times New Roman"/>
          <w:b/>
          <w:bCs/>
          <w:color w:val="000000"/>
          <w:sz w:val="24"/>
          <w:szCs w:val="24"/>
          <w:bdr w:val="none" w:sz="0" w:space="0" w:color="auto" w:frame="1"/>
        </w:rPr>
        <w:t xml:space="preserve">reload, enable </w:t>
      </w:r>
      <w:proofErr w:type="spellStart"/>
      <w:r w:rsidRPr="00665380">
        <w:rPr>
          <w:rFonts w:ascii="inherit" w:eastAsia="Times New Roman" w:hAnsi="inherit" w:cs="Times New Roman"/>
          <w:b/>
          <w:bCs/>
          <w:color w:val="000000"/>
          <w:sz w:val="24"/>
          <w:szCs w:val="24"/>
          <w:bdr w:val="none" w:sz="0" w:space="0" w:color="auto" w:frame="1"/>
        </w:rPr>
        <w:t>the</w:t>
      </w:r>
      <w:r w:rsidRPr="00665380">
        <w:rPr>
          <w:rFonts w:ascii="Times New Roman" w:eastAsia="Times New Roman" w:hAnsi="Times New Roman" w:cs="Times New Roman"/>
          <w:color w:val="000000"/>
          <w:sz w:val="24"/>
          <w:szCs w:val="24"/>
        </w:rPr>
        <w:t>optimization</w:t>
      </w:r>
      <w:proofErr w:type="spellEnd"/>
      <w:r w:rsidRPr="00665380">
        <w:rPr>
          <w:rFonts w:ascii="Times New Roman" w:eastAsia="Times New Roman" w:hAnsi="Times New Roman" w:cs="Times New Roman"/>
          <w:color w:val="000000"/>
          <w:sz w:val="24"/>
          <w:szCs w:val="24"/>
        </w:rPr>
        <w:t xml:space="preserve"> level in </w:t>
      </w:r>
      <w:proofErr w:type="gramStart"/>
      <w:r w:rsidRPr="00665380">
        <w:rPr>
          <w:rFonts w:ascii="inherit" w:eastAsia="Times New Roman" w:hAnsi="inherit" w:cs="Times New Roman"/>
          <w:b/>
          <w:bCs/>
          <w:color w:val="000000"/>
          <w:sz w:val="24"/>
          <w:szCs w:val="24"/>
          <w:bdr w:val="none" w:sz="0" w:space="0" w:color="auto" w:frame="1"/>
        </w:rPr>
        <w:t>1</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connect the file </w:t>
      </w:r>
      <w:r w:rsidRPr="00665380">
        <w:rPr>
          <w:rFonts w:ascii="inherit" w:eastAsia="Times New Roman" w:hAnsi="inherit" w:cs="Times New Roman"/>
          <w:b/>
          <w:bCs/>
          <w:color w:val="000000"/>
          <w:sz w:val="24"/>
          <w:szCs w:val="24"/>
          <w:bdr w:val="none" w:sz="0" w:space="0" w:color="auto" w:frame="1"/>
        </w:rPr>
        <w:t>NRF24.c</w:t>
      </w:r>
      <w:r w:rsidRPr="00665380">
        <w:rPr>
          <w:rFonts w:ascii="Times New Roman" w:eastAsia="Times New Roman" w:hAnsi="Times New Roman" w:cs="Times New Roman"/>
          <w:color w:val="000000"/>
          <w:sz w:val="24"/>
          <w:szCs w:val="24"/>
        </w:rPr>
        <w:t>  and try to assemble our project. He most likely will not meet, referring to the lack of a library for the indicator. And okay, we do not need it, we will work with the LCD display. Therefore, from the </w:t>
      </w:r>
      <w:hyperlink r:id="rId34" w:history="1">
        <w:r w:rsidRPr="00665380">
          <w:rPr>
            <w:rFonts w:ascii="inherit" w:eastAsia="Times New Roman" w:hAnsi="inherit" w:cs="Times New Roman"/>
            <w:b/>
            <w:bCs/>
            <w:color w:val="0066CC"/>
            <w:sz w:val="24"/>
            <w:szCs w:val="24"/>
            <w:bdr w:val="none" w:sz="0" w:space="0" w:color="auto" w:frame="1"/>
          </w:rPr>
          <w:t>lesson 22</w:t>
        </w:r>
      </w:hyperlink>
      <w:r w:rsidRPr="00665380">
        <w:rPr>
          <w:rFonts w:ascii="Times New Roman" w:eastAsia="Times New Roman" w:hAnsi="Times New Roman" w:cs="Times New Roman"/>
          <w:color w:val="000000"/>
          <w:sz w:val="24"/>
          <w:szCs w:val="24"/>
        </w:rPr>
        <w:t> project </w:t>
      </w:r>
      <w:r w:rsidRPr="00665380">
        <w:rPr>
          <w:rFonts w:ascii="inherit" w:eastAsia="Times New Roman" w:hAnsi="inherit" w:cs="Times New Roman"/>
          <w:b/>
          <w:bCs/>
          <w:color w:val="000000"/>
          <w:sz w:val="24"/>
          <w:szCs w:val="24"/>
          <w:bdr w:val="none" w:sz="0" w:space="0" w:color="auto" w:frame="1"/>
        </w:rPr>
        <w:t>I2CLCD80 we</w:t>
      </w:r>
      <w:r w:rsidRPr="00665380">
        <w:rPr>
          <w:rFonts w:ascii="Times New Roman" w:eastAsia="Times New Roman" w:hAnsi="Times New Roman" w:cs="Times New Roman"/>
          <w:color w:val="000000"/>
          <w:sz w:val="24"/>
          <w:szCs w:val="24"/>
        </w:rPr>
        <w:t> copy the files </w:t>
      </w:r>
      <w:proofErr w:type="spellStart"/>
      <w:r w:rsidRPr="00665380">
        <w:rPr>
          <w:rFonts w:ascii="inherit" w:eastAsia="Times New Roman" w:hAnsi="inherit" w:cs="Times New Roman"/>
          <w:b/>
          <w:bCs/>
          <w:color w:val="000000"/>
          <w:sz w:val="24"/>
          <w:szCs w:val="24"/>
          <w:bdr w:val="none" w:sz="0" w:space="0" w:color="auto" w:frame="1"/>
        </w:rPr>
        <w:t>lcd.c</w:t>
      </w:r>
      <w:proofErr w:type="spellEnd"/>
      <w:r w:rsidRPr="00665380">
        <w:rPr>
          <w:rFonts w:ascii="Times New Roman" w:eastAsia="Times New Roman" w:hAnsi="Times New Roman" w:cs="Times New Roman"/>
          <w:color w:val="000000"/>
          <w:sz w:val="24"/>
          <w:szCs w:val="24"/>
        </w:rPr>
        <w:t> and </w:t>
      </w:r>
      <w:proofErr w:type="spellStart"/>
      <w:r w:rsidRPr="00665380">
        <w:rPr>
          <w:rFonts w:ascii="inherit" w:eastAsia="Times New Roman" w:hAnsi="inherit" w:cs="Times New Roman"/>
          <w:b/>
          <w:bCs/>
          <w:color w:val="000000"/>
          <w:sz w:val="24"/>
          <w:szCs w:val="24"/>
          <w:bdr w:val="none" w:sz="0" w:space="0" w:color="auto" w:frame="1"/>
        </w:rPr>
        <w:t>lcd.h</w:t>
      </w:r>
      <w:proofErr w:type="spellEnd"/>
      <w:r w:rsidRPr="00665380">
        <w:rPr>
          <w:rFonts w:ascii="Times New Roman" w:eastAsia="Times New Roman" w:hAnsi="Times New Roman" w:cs="Times New Roman"/>
          <w:color w:val="000000"/>
          <w:sz w:val="24"/>
          <w:szCs w:val="24"/>
        </w:rPr>
        <w:t> into our project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connect the file </w:t>
      </w:r>
      <w:proofErr w:type="spellStart"/>
      <w:r w:rsidRPr="00665380">
        <w:rPr>
          <w:rFonts w:ascii="inherit" w:eastAsia="Times New Roman" w:hAnsi="inherit" w:cs="Times New Roman"/>
          <w:b/>
          <w:bCs/>
          <w:color w:val="000000"/>
          <w:sz w:val="24"/>
          <w:szCs w:val="24"/>
          <w:bdr w:val="none" w:sz="0" w:space="0" w:color="auto" w:frame="1"/>
        </w:rPr>
        <w:t>lcd.c</w:t>
      </w:r>
      <w:proofErr w:type="spellEnd"/>
      <w:r w:rsidRPr="00665380">
        <w:rPr>
          <w:rFonts w:ascii="Times New Roman" w:eastAsia="Times New Roman" w:hAnsi="Times New Roman" w:cs="Times New Roman"/>
          <w:color w:val="000000"/>
          <w:sz w:val="24"/>
          <w:szCs w:val="24"/>
        </w:rPr>
        <w:t> to the project, as well as in the </w:t>
      </w:r>
      <w:proofErr w:type="spellStart"/>
      <w:r w:rsidRPr="00665380">
        <w:rPr>
          <w:rFonts w:ascii="inherit" w:eastAsia="Times New Roman" w:hAnsi="inherit" w:cs="Times New Roman"/>
          <w:b/>
          <w:bCs/>
          <w:color w:val="000000"/>
          <w:sz w:val="24"/>
          <w:szCs w:val="24"/>
          <w:bdr w:val="none" w:sz="0" w:space="0" w:color="auto" w:frame="1"/>
        </w:rPr>
        <w:t>main.c</w:t>
      </w:r>
      <w:proofErr w:type="spellEnd"/>
      <w:r w:rsidRPr="00665380">
        <w:rPr>
          <w:rFonts w:ascii="Times New Roman" w:eastAsia="Times New Roman" w:hAnsi="Times New Roman" w:cs="Times New Roman"/>
          <w:color w:val="000000"/>
          <w:sz w:val="24"/>
          <w:szCs w:val="24"/>
        </w:rPr>
        <w:t xml:space="preserve"> file, remove the library connection for the indicator, and connect the file </w:t>
      </w:r>
      <w:proofErr w:type="spellStart"/>
      <w:r w:rsidRPr="00665380">
        <w:rPr>
          <w:rFonts w:ascii="Times New Roman" w:eastAsia="Times New Roman" w:hAnsi="Times New Roman" w:cs="Times New Roman"/>
          <w:color w:val="000000"/>
          <w:sz w:val="24"/>
          <w:szCs w:val="24"/>
        </w:rPr>
        <w:t>lcd.h</w:t>
      </w:r>
      <w:proofErr w:type="spellEnd"/>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strike/>
          <w:color w:val="7F0055"/>
          <w:sz w:val="21"/>
          <w:szCs w:val="21"/>
          <w:bdr w:val="none" w:sz="0" w:space="0" w:color="auto" w:frame="1"/>
        </w:rPr>
        <w:t>#</w:t>
      </w:r>
      <w:proofErr w:type="spellStart"/>
      <w:r w:rsidRPr="00665380">
        <w:rPr>
          <w:rFonts w:ascii="inherit" w:eastAsia="Times New Roman" w:hAnsi="inherit" w:cs="Courier New"/>
          <w:strike/>
          <w:color w:val="7F0055"/>
          <w:sz w:val="21"/>
          <w:szCs w:val="21"/>
          <w:bdr w:val="none" w:sz="0" w:space="0" w:color="auto" w:frame="1"/>
        </w:rPr>
        <w:t>includ</w:t>
      </w:r>
      <w:proofErr w:type="spellEnd"/>
      <w:del w:id="0" w:author="Unknown">
        <w:r w:rsidRPr="00665380">
          <w:rPr>
            <w:rFonts w:ascii="inherit" w:eastAsia="Times New Roman" w:hAnsi="inherit" w:cs="Courier New"/>
            <w:strike/>
            <w:color w:val="7F0055"/>
            <w:sz w:val="21"/>
            <w:szCs w:val="21"/>
            <w:bdr w:val="none" w:sz="0" w:space="0" w:color="auto" w:frame="1"/>
          </w:rPr>
          <w:delText>e</w:delText>
        </w:r>
        <w:r w:rsidRPr="00665380">
          <w:rPr>
            <w:rFonts w:ascii="Courier New" w:eastAsia="Times New Roman" w:hAnsi="Courier New" w:cs="Courier New"/>
            <w:strike/>
            <w:color w:val="555555"/>
            <w:sz w:val="21"/>
            <w:szCs w:val="21"/>
            <w:bdr w:val="none" w:sz="0" w:space="0" w:color="auto" w:frame="1"/>
          </w:rPr>
          <w:delText> </w:delText>
        </w:r>
        <w:r w:rsidRPr="00665380">
          <w:rPr>
            <w:rFonts w:ascii="inherit" w:eastAsia="Times New Roman" w:hAnsi="inherit" w:cs="Courier New"/>
            <w:strike/>
            <w:color w:val="2A00FF"/>
            <w:sz w:val="21"/>
            <w:szCs w:val="21"/>
            <w:bdr w:val="none" w:sz="0" w:space="0" w:color="auto" w:frame="1"/>
          </w:rPr>
          <w:delText>"max7219.h"</w:delText>
        </w:r>
      </w:del>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#include</w:t>
      </w:r>
      <w:r w:rsidRPr="00665380">
        <w:rPr>
          <w:rFonts w:ascii="Courier New" w:eastAsia="Times New Roman" w:hAnsi="Courier New" w:cs="Courier New"/>
          <w:b/>
          <w:bCs/>
          <w:color w:val="000000"/>
          <w:sz w:val="21"/>
          <w:szCs w:val="21"/>
          <w:bdr w:val="none" w:sz="0" w:space="0" w:color="auto" w:frame="1"/>
        </w:rPr>
        <w:t> </w:t>
      </w:r>
      <w:r w:rsidRPr="00665380">
        <w:rPr>
          <w:rFonts w:ascii="inherit" w:eastAsia="Times New Roman" w:hAnsi="inherit" w:cs="Courier New"/>
          <w:b/>
          <w:bCs/>
          <w:color w:val="2A00FF"/>
          <w:sz w:val="21"/>
          <w:szCs w:val="21"/>
          <w:bdr w:val="none" w:sz="0" w:space="0" w:color="auto" w:frame="1"/>
        </w:rPr>
        <w:t>"</w:t>
      </w:r>
      <w:proofErr w:type="spellStart"/>
      <w:r w:rsidRPr="00665380">
        <w:rPr>
          <w:rFonts w:ascii="inherit" w:eastAsia="Times New Roman" w:hAnsi="inherit" w:cs="Courier New"/>
          <w:b/>
          <w:bCs/>
          <w:color w:val="2A00FF"/>
          <w:sz w:val="21"/>
          <w:szCs w:val="21"/>
          <w:bdr w:val="none" w:sz="0" w:space="0" w:color="auto" w:frame="1"/>
        </w:rPr>
        <w:t>lcd.h</w:t>
      </w:r>
      <w:proofErr w:type="spellEnd"/>
      <w:r w:rsidRPr="00665380">
        <w:rPr>
          <w:rFonts w:ascii="inherit" w:eastAsia="Times New Roman" w:hAnsi="inherit" w:cs="Courier New"/>
          <w:b/>
          <w:bCs/>
          <w:color w:val="2A00FF"/>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same is </w:t>
      </w:r>
      <w:r w:rsidRPr="00665380">
        <w:rPr>
          <w:rFonts w:ascii="inherit" w:eastAsia="Times New Roman" w:hAnsi="inherit" w:cs="Times New Roman"/>
          <w:b/>
          <w:bCs/>
          <w:color w:val="000000"/>
          <w:sz w:val="24"/>
          <w:szCs w:val="24"/>
          <w:bdr w:val="none" w:sz="0" w:space="0" w:color="auto" w:frame="1"/>
        </w:rPr>
        <w:t>done</w:t>
      </w:r>
      <w:r w:rsidRPr="00665380">
        <w:rPr>
          <w:rFonts w:ascii="Times New Roman" w:eastAsia="Times New Roman" w:hAnsi="Times New Roman" w:cs="Times New Roman"/>
          <w:color w:val="000000"/>
          <w:sz w:val="24"/>
          <w:szCs w:val="24"/>
        </w:rPr>
        <w:t> in the file </w:t>
      </w:r>
      <w:proofErr w:type="gramStart"/>
      <w:r w:rsidRPr="00665380">
        <w:rPr>
          <w:rFonts w:ascii="inherit" w:eastAsia="Times New Roman" w:hAnsi="inherit" w:cs="Times New Roman"/>
          <w:b/>
          <w:bCs/>
          <w:color w:val="000000"/>
          <w:sz w:val="24"/>
          <w:szCs w:val="24"/>
          <w:bdr w:val="none" w:sz="0" w:space="0" w:color="auto" w:frame="1"/>
        </w:rPr>
        <w:t>NRF24.h</w:t>
      </w:r>
      <w:r w:rsidRPr="00665380">
        <w:rPr>
          <w:rFonts w:ascii="Times New Roman" w:eastAsia="Times New Roman" w:hAnsi="Times New Roman" w:cs="Times New Roman"/>
          <w:color w:val="000000"/>
          <w:sz w:val="24"/>
          <w:szCs w:val="24"/>
        </w:rPr>
        <w:t> .</w:t>
      </w:r>
      <w:proofErr w:type="gramEnd"/>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Since we have come to this file, we will correct the foot for CE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CE_GPIO_PORT GPIO</w:t>
      </w:r>
      <w:r w:rsidRPr="00665380">
        <w:rPr>
          <w:rFonts w:ascii="inherit" w:eastAsia="Times New Roman" w:hAnsi="inherit" w:cs="Courier New"/>
          <w:b/>
          <w:bCs/>
          <w:color w:val="000000"/>
          <w:sz w:val="21"/>
          <w:szCs w:val="21"/>
          <w:bdr w:val="none" w:sz="0" w:space="0" w:color="auto" w:frame="1"/>
        </w:rPr>
        <w:t>B</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CE_PIN GPIO_PIN_</w:t>
      </w:r>
      <w:r w:rsidRPr="00665380">
        <w:rPr>
          <w:rFonts w:ascii="inherit" w:eastAsia="Times New Roman" w:hAnsi="inherit" w:cs="Courier New"/>
          <w:b/>
          <w:bCs/>
          <w:color w:val="000000"/>
          <w:sz w:val="21"/>
          <w:szCs w:val="21"/>
          <w:bdr w:val="none" w:sz="0" w:space="0" w:color="auto" w:frame="1"/>
        </w:rPr>
        <w:t>10</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We will also remove in this file everything related to the IRQ foot, as the interrupts will now be processed by us hardware.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strike/>
          <w:color w:val="7F0055"/>
          <w:sz w:val="21"/>
          <w:szCs w:val="21"/>
          <w:bdr w:val="none" w:sz="0" w:space="0" w:color="auto" w:frame="1"/>
        </w:rPr>
        <w:t>#define</w:t>
      </w:r>
      <w:r w:rsidRPr="00665380">
        <w:rPr>
          <w:rFonts w:ascii="Courier New" w:eastAsia="Times New Roman" w:hAnsi="Courier New" w:cs="Courier New"/>
          <w:strike/>
          <w:color w:val="000000"/>
          <w:sz w:val="21"/>
          <w:szCs w:val="21"/>
          <w:bdr w:val="none" w:sz="0" w:space="0" w:color="auto" w:frame="1"/>
        </w:rPr>
        <w:t> IRQ_GPIO_PORT GPIOA</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strike/>
          <w:color w:val="7F0055"/>
          <w:sz w:val="21"/>
          <w:szCs w:val="21"/>
          <w:bdr w:val="none" w:sz="0" w:space="0" w:color="auto" w:frame="1"/>
        </w:rPr>
        <w:t>#define</w:t>
      </w:r>
      <w:r w:rsidRPr="00665380">
        <w:rPr>
          <w:rFonts w:ascii="Courier New" w:eastAsia="Times New Roman" w:hAnsi="Courier New" w:cs="Courier New"/>
          <w:strike/>
          <w:color w:val="000000"/>
          <w:sz w:val="21"/>
          <w:szCs w:val="21"/>
          <w:bdr w:val="none" w:sz="0" w:space="0" w:color="auto" w:frame="1"/>
        </w:rPr>
        <w:t> IRQ_PIN GPIO_PIN_9</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strike/>
          <w:color w:val="7F0055"/>
          <w:sz w:val="21"/>
          <w:szCs w:val="21"/>
          <w:bdr w:val="none" w:sz="0" w:space="0" w:color="auto" w:frame="1"/>
        </w:rPr>
        <w:t>#define</w:t>
      </w:r>
      <w:r w:rsidRPr="00665380">
        <w:rPr>
          <w:rFonts w:ascii="Courier New" w:eastAsia="Times New Roman" w:hAnsi="Courier New" w:cs="Courier New"/>
          <w:strike/>
          <w:color w:val="000000"/>
          <w:sz w:val="21"/>
          <w:szCs w:val="21"/>
          <w:bdr w:val="none" w:sz="0" w:space="0" w:color="auto" w:frame="1"/>
        </w:rPr>
        <w:t xml:space="preserve"> IRQ </w:t>
      </w:r>
      <w:proofErr w:type="spellStart"/>
      <w:r w:rsidRPr="00665380">
        <w:rPr>
          <w:rFonts w:ascii="Courier New" w:eastAsia="Times New Roman" w:hAnsi="Courier New" w:cs="Courier New"/>
          <w:strike/>
          <w:color w:val="000000"/>
          <w:sz w:val="21"/>
          <w:szCs w:val="21"/>
          <w:bdr w:val="none" w:sz="0" w:space="0" w:color="auto" w:frame="1"/>
        </w:rPr>
        <w:t>HAL_GPIO_</w:t>
      </w:r>
      <w:proofErr w:type="gramStart"/>
      <w:r w:rsidRPr="00665380">
        <w:rPr>
          <w:rFonts w:ascii="Courier New" w:eastAsia="Times New Roman" w:hAnsi="Courier New" w:cs="Courier New"/>
          <w:strike/>
          <w:color w:val="000000"/>
          <w:sz w:val="21"/>
          <w:szCs w:val="21"/>
          <w:bdr w:val="none" w:sz="0" w:space="0" w:color="auto" w:frame="1"/>
        </w:rPr>
        <w:t>ReadPin</w:t>
      </w:r>
      <w:proofErr w:type="spellEnd"/>
      <w:r w:rsidRPr="00665380">
        <w:rPr>
          <w:rFonts w:ascii="Courier New" w:eastAsia="Times New Roman" w:hAnsi="Courier New" w:cs="Courier New"/>
          <w:strike/>
          <w:color w:val="000000"/>
          <w:sz w:val="21"/>
          <w:szCs w:val="21"/>
          <w:bdr w:val="none" w:sz="0" w:space="0" w:color="auto" w:frame="1"/>
        </w:rPr>
        <w:t>(</w:t>
      </w:r>
      <w:proofErr w:type="gramEnd"/>
      <w:r w:rsidRPr="00665380">
        <w:rPr>
          <w:rFonts w:ascii="Courier New" w:eastAsia="Times New Roman" w:hAnsi="Courier New" w:cs="Courier New"/>
          <w:strike/>
          <w:color w:val="000000"/>
          <w:sz w:val="21"/>
          <w:szCs w:val="21"/>
          <w:bdr w:val="none" w:sz="0" w:space="0" w:color="auto" w:frame="1"/>
        </w:rPr>
        <w:t>IRQ_GPIO_PORT, IRQ_PIN)</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Go to </w:t>
      </w:r>
      <w:proofErr w:type="gramStart"/>
      <w:r w:rsidRPr="00665380">
        <w:rPr>
          <w:rFonts w:ascii="Times New Roman" w:eastAsia="Times New Roman" w:hAnsi="Times New Roman" w:cs="Times New Roman"/>
          <w:color w:val="000000"/>
          <w:sz w:val="24"/>
          <w:szCs w:val="24"/>
        </w:rPr>
        <w:t>file  </w:t>
      </w:r>
      <w:r w:rsidRPr="00665380">
        <w:rPr>
          <w:rFonts w:ascii="inherit" w:eastAsia="Times New Roman" w:hAnsi="inherit" w:cs="Times New Roman"/>
          <w:b/>
          <w:bCs/>
          <w:color w:val="000000"/>
          <w:sz w:val="24"/>
          <w:szCs w:val="24"/>
          <w:bdr w:val="none" w:sz="0" w:space="0" w:color="auto" w:frame="1"/>
        </w:rPr>
        <w:t>NRF24.c</w:t>
      </w:r>
      <w:proofErr w:type="gramEnd"/>
      <w:r w:rsidRPr="00665380">
        <w:rPr>
          <w:rFonts w:ascii="Times New Roman" w:eastAsia="Times New Roman" w:hAnsi="Times New Roman" w:cs="Times New Roman"/>
          <w:color w:val="000000"/>
          <w:sz w:val="24"/>
          <w:szCs w:val="24"/>
        </w:rPr>
        <w:t> and remove all the code from the function </w:t>
      </w:r>
      <w:r w:rsidRPr="00665380">
        <w:rPr>
          <w:rFonts w:ascii="inherit" w:eastAsia="Times New Roman" w:hAnsi="inherit" w:cs="Times New Roman"/>
          <w:b/>
          <w:bCs/>
          <w:color w:val="000000"/>
          <w:sz w:val="24"/>
          <w:szCs w:val="24"/>
          <w:bdr w:val="none" w:sz="0" w:space="0" w:color="auto" w:frame="1"/>
        </w:rPr>
        <w:t>NRF24L01_Receive</w:t>
      </w:r>
      <w:r w:rsidRPr="00665380">
        <w:rPr>
          <w:rFonts w:ascii="Times New Roman" w:eastAsia="Times New Roman" w:hAnsi="Times New Roman" w:cs="Times New Roman"/>
          <w:color w:val="000000"/>
          <w:sz w:val="24"/>
          <w:szCs w:val="24"/>
        </w:rPr>
        <w:t> . There will be another code later.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Also, in the transfer </w:t>
      </w:r>
      <w:proofErr w:type="gramStart"/>
      <w:r w:rsidRPr="00665380">
        <w:rPr>
          <w:rFonts w:ascii="Times New Roman" w:eastAsia="Times New Roman" w:hAnsi="Times New Roman" w:cs="Times New Roman"/>
          <w:color w:val="000000"/>
          <w:sz w:val="24"/>
          <w:szCs w:val="24"/>
        </w:rPr>
        <w:t>function  </w:t>
      </w:r>
      <w:r w:rsidRPr="00665380">
        <w:rPr>
          <w:rFonts w:ascii="inherit" w:eastAsia="Times New Roman" w:hAnsi="inherit" w:cs="Times New Roman"/>
          <w:b/>
          <w:bCs/>
          <w:color w:val="000000"/>
          <w:sz w:val="24"/>
          <w:szCs w:val="24"/>
          <w:bdr w:val="none" w:sz="0" w:space="0" w:color="auto" w:frame="1"/>
        </w:rPr>
        <w:t>NRF</w:t>
      </w:r>
      <w:proofErr w:type="gramEnd"/>
      <w:r w:rsidRPr="00665380">
        <w:rPr>
          <w:rFonts w:ascii="inherit" w:eastAsia="Times New Roman" w:hAnsi="inherit" w:cs="Times New Roman"/>
          <w:b/>
          <w:bCs/>
          <w:color w:val="000000"/>
          <w:sz w:val="24"/>
          <w:szCs w:val="24"/>
          <w:bdr w:val="none" w:sz="0" w:space="0" w:color="auto" w:frame="1"/>
        </w:rPr>
        <w:t>24L01_Send,</w:t>
      </w:r>
      <w:r w:rsidRPr="00665380">
        <w:rPr>
          <w:rFonts w:ascii="Times New Roman" w:eastAsia="Times New Roman" w:hAnsi="Times New Roman" w:cs="Times New Roman"/>
          <w:color w:val="000000"/>
          <w:sz w:val="24"/>
          <w:szCs w:val="24"/>
        </w:rPr>
        <w:t>  we will also remove all the code until future times, otherwise we risk forgetting about interrupts. When we work with this card in the transmitter mode, then the code will be added.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Change the size of the global string array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extern</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7F0055"/>
          <w:sz w:val="21"/>
          <w:szCs w:val="21"/>
          <w:bdr w:val="none" w:sz="0" w:space="0" w:color="auto" w:frame="1"/>
        </w:rPr>
        <w:t>char</w:t>
      </w:r>
      <w:r w:rsidRPr="00665380">
        <w:rPr>
          <w:rFonts w:ascii="Courier New" w:eastAsia="Times New Roman" w:hAnsi="Courier New" w:cs="Courier New"/>
          <w:color w:val="000000"/>
          <w:sz w:val="21"/>
          <w:szCs w:val="21"/>
          <w:bdr w:val="none" w:sz="0" w:space="0" w:color="auto" w:frame="1"/>
        </w:rPr>
        <w:t> str1[</w:t>
      </w:r>
      <w:r w:rsidRPr="00665380">
        <w:rPr>
          <w:rFonts w:ascii="inherit" w:eastAsia="Times New Roman" w:hAnsi="inherit" w:cs="Courier New"/>
          <w:b/>
          <w:bCs/>
          <w:color w:val="800000"/>
          <w:sz w:val="21"/>
          <w:szCs w:val="21"/>
          <w:bdr w:val="none" w:sz="0" w:space="0" w:color="auto" w:frame="1"/>
        </w:rPr>
        <w:t>100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Create the function at the very bottom of the file to handle the interrupt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3F7F5F"/>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void</w:t>
      </w:r>
      <w:r w:rsidRPr="00665380">
        <w:rPr>
          <w:rFonts w:ascii="inherit" w:eastAsia="Times New Roman" w:hAnsi="inherit" w:cs="Courier New"/>
          <w:b/>
          <w:bCs/>
          <w:color w:val="000000"/>
          <w:sz w:val="21"/>
          <w:szCs w:val="21"/>
          <w:bdr w:val="none" w:sz="0" w:space="0" w:color="auto" w:frame="1"/>
        </w:rPr>
        <w:t> </w:t>
      </w:r>
      <w:proofErr w:type="spellStart"/>
      <w:r w:rsidRPr="00665380">
        <w:rPr>
          <w:rFonts w:ascii="inherit" w:eastAsia="Times New Roman" w:hAnsi="inherit" w:cs="Courier New"/>
          <w:b/>
          <w:bCs/>
          <w:color w:val="000000"/>
          <w:sz w:val="21"/>
          <w:szCs w:val="21"/>
          <w:bdr w:val="none" w:sz="0" w:space="0" w:color="auto" w:frame="1"/>
        </w:rPr>
        <w:t>IRQ_Callback</w:t>
      </w:r>
      <w:proofErr w:type="spellEnd"/>
      <w:r w:rsidRPr="00665380">
        <w:rPr>
          <w:rFonts w:ascii="inherit" w:eastAsia="Times New Roman" w:hAnsi="inherit" w:cs="Courier New"/>
          <w:b/>
          <w:bCs/>
          <w:color w:val="000000"/>
          <w:sz w:val="21"/>
          <w:szCs w:val="21"/>
          <w:bdr w:val="none" w:sz="0" w:space="0" w:color="auto" w:frame="1"/>
        </w:rPr>
        <w:t>(</w:t>
      </w:r>
      <w:r w:rsidRPr="00665380">
        <w:rPr>
          <w:rFonts w:ascii="inherit" w:eastAsia="Times New Roman" w:hAnsi="inherit" w:cs="Courier New"/>
          <w:b/>
          <w:bCs/>
          <w:color w:val="7F0055"/>
          <w:sz w:val="21"/>
          <w:szCs w:val="21"/>
          <w:bdr w:val="none" w:sz="0" w:space="0" w:color="auto" w:frame="1"/>
        </w:rPr>
        <w:t>void</w:t>
      </w: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3F7F5F"/>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create a prototype for this function in the header file and go to the </w:t>
      </w:r>
      <w:proofErr w:type="spellStart"/>
      <w:r w:rsidRPr="00665380">
        <w:rPr>
          <w:rFonts w:ascii="inherit" w:eastAsia="Times New Roman" w:hAnsi="inherit" w:cs="Times New Roman"/>
          <w:b/>
          <w:bCs/>
          <w:color w:val="000000"/>
          <w:sz w:val="24"/>
          <w:szCs w:val="24"/>
          <w:bdr w:val="none" w:sz="0" w:space="0" w:color="auto" w:frame="1"/>
        </w:rPr>
        <w:t>main.c</w:t>
      </w:r>
      <w:proofErr w:type="spellEnd"/>
      <w:r w:rsidRPr="00665380">
        <w:rPr>
          <w:rFonts w:ascii="Times New Roman" w:eastAsia="Times New Roman" w:hAnsi="Times New Roman" w:cs="Times New Roman"/>
          <w:color w:val="000000"/>
          <w:sz w:val="24"/>
          <w:szCs w:val="24"/>
        </w:rPr>
        <w:t> </w:t>
      </w:r>
      <w:proofErr w:type="gramStart"/>
      <w:r w:rsidRPr="00665380">
        <w:rPr>
          <w:rFonts w:ascii="Times New Roman" w:eastAsia="Times New Roman" w:hAnsi="Times New Roman" w:cs="Times New Roman"/>
          <w:color w:val="000000"/>
          <w:sz w:val="24"/>
          <w:szCs w:val="24"/>
        </w:rPr>
        <w:t>file ,</w:t>
      </w:r>
      <w:proofErr w:type="gramEnd"/>
      <w:r w:rsidRPr="00665380">
        <w:rPr>
          <w:rFonts w:ascii="Times New Roman" w:eastAsia="Times New Roman" w:hAnsi="Times New Roman" w:cs="Times New Roman"/>
          <w:color w:val="000000"/>
          <w:sz w:val="24"/>
          <w:szCs w:val="24"/>
        </w:rPr>
        <w:t xml:space="preserve"> where we will also create an interrupt handling function, in which we trace the interrupt from our feet, calling in the body the conditions just added by us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4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void</w:t>
      </w:r>
      <w:r w:rsidRPr="00665380">
        <w:rPr>
          <w:rFonts w:ascii="Courier New" w:eastAsia="Times New Roman" w:hAnsi="Courier New" w:cs="Courier New"/>
          <w:b/>
          <w:bCs/>
          <w:color w:val="000000"/>
          <w:sz w:val="21"/>
          <w:szCs w:val="21"/>
          <w:bdr w:val="none" w:sz="0" w:space="0" w:color="auto" w:frame="1"/>
        </w:rPr>
        <w:t> </w:t>
      </w:r>
      <w:proofErr w:type="spellStart"/>
      <w:r w:rsidRPr="00665380">
        <w:rPr>
          <w:rFonts w:ascii="Courier New" w:eastAsia="Times New Roman" w:hAnsi="Courier New" w:cs="Courier New"/>
          <w:b/>
          <w:bCs/>
          <w:color w:val="000000"/>
          <w:sz w:val="21"/>
          <w:szCs w:val="21"/>
          <w:bdr w:val="none" w:sz="0" w:space="0" w:color="auto" w:frame="1"/>
        </w:rPr>
        <w:t>HAL_GPIO_EXTI_</w:t>
      </w:r>
      <w:proofErr w:type="gramStart"/>
      <w:r w:rsidRPr="00665380">
        <w:rPr>
          <w:rFonts w:ascii="Courier New" w:eastAsia="Times New Roman" w:hAnsi="Courier New" w:cs="Courier New"/>
          <w:b/>
          <w:bCs/>
          <w:color w:val="000000"/>
          <w:sz w:val="21"/>
          <w:szCs w:val="21"/>
          <w:bdr w:val="none" w:sz="0" w:space="0" w:color="auto" w:frame="1"/>
        </w:rPr>
        <w:t>Callback</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005032"/>
          <w:sz w:val="21"/>
          <w:szCs w:val="21"/>
          <w:bdr w:val="none" w:sz="0" w:space="0" w:color="auto" w:frame="1"/>
        </w:rPr>
        <w:t>uint16_t</w:t>
      </w:r>
      <w:r w:rsidRPr="00665380">
        <w:rPr>
          <w:rFonts w:ascii="Courier New" w:eastAsia="Times New Roman" w:hAnsi="Courier New" w:cs="Courier New"/>
          <w:b/>
          <w:bCs/>
          <w:color w:val="000000"/>
          <w:sz w:val="21"/>
          <w:szCs w:val="21"/>
          <w:bdr w:val="none" w:sz="0" w:space="0" w:color="auto" w:frame="1"/>
        </w:rPr>
        <w:t> </w:t>
      </w:r>
      <w:proofErr w:type="spellStart"/>
      <w:r w:rsidRPr="00665380">
        <w:rPr>
          <w:rFonts w:ascii="Courier New" w:eastAsia="Times New Roman" w:hAnsi="Courier New" w:cs="Courier New"/>
          <w:b/>
          <w:bCs/>
          <w:color w:val="000000"/>
          <w:sz w:val="21"/>
          <w:szCs w:val="21"/>
          <w:bdr w:val="none" w:sz="0" w:space="0" w:color="auto" w:frame="1"/>
        </w:rPr>
        <w:t>GPIO_Pin</w:t>
      </w:r>
      <w:proofErr w:type="spellEnd"/>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 xml:space="preserve">  </w:t>
      </w:r>
      <w:proofErr w:type="gramStart"/>
      <w:r w:rsidRPr="00665380">
        <w:rPr>
          <w:rFonts w:ascii="inherit" w:eastAsia="Times New Roman" w:hAnsi="inherit" w:cs="Courier New"/>
          <w:b/>
          <w:bCs/>
          <w:color w:val="7F0055"/>
          <w:sz w:val="21"/>
          <w:szCs w:val="21"/>
          <w:bdr w:val="none" w:sz="0" w:space="0" w:color="auto" w:frame="1"/>
        </w:rPr>
        <w:t>if</w:t>
      </w:r>
      <w:r w:rsidRPr="00665380">
        <w:rPr>
          <w:rFonts w:ascii="Courier New" w:eastAsia="Times New Roman" w:hAnsi="Courier New" w:cs="Courier New"/>
          <w:b/>
          <w:bCs/>
          <w:color w:val="000000"/>
          <w:sz w:val="21"/>
          <w:szCs w:val="21"/>
          <w:bdr w:val="none" w:sz="0" w:space="0" w:color="auto" w:frame="1"/>
        </w:rPr>
        <w:t>(</w:t>
      </w:r>
      <w:proofErr w:type="spellStart"/>
      <w:proofErr w:type="gramEnd"/>
      <w:r w:rsidRPr="00665380">
        <w:rPr>
          <w:rFonts w:ascii="Courier New" w:eastAsia="Times New Roman" w:hAnsi="Courier New" w:cs="Courier New"/>
          <w:b/>
          <w:bCs/>
          <w:color w:val="000000"/>
          <w:sz w:val="21"/>
          <w:szCs w:val="21"/>
          <w:bdr w:val="none" w:sz="0" w:space="0" w:color="auto" w:frame="1"/>
        </w:rPr>
        <w:t>GPIO_Pin</w:t>
      </w:r>
      <w:proofErr w:type="spellEnd"/>
      <w:r w:rsidRPr="00665380">
        <w:rPr>
          <w:rFonts w:ascii="Courier New" w:eastAsia="Times New Roman" w:hAnsi="Courier New" w:cs="Courier New"/>
          <w:b/>
          <w:bCs/>
          <w:color w:val="000000"/>
          <w:sz w:val="21"/>
          <w:szCs w:val="21"/>
          <w:bdr w:val="none" w:sz="0" w:space="0" w:color="auto" w:frame="1"/>
        </w:rPr>
        <w:t>== GPIO_PIN_9)</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IRQ_</w:t>
      </w:r>
      <w:proofErr w:type="gramStart"/>
      <w:r w:rsidRPr="00665380">
        <w:rPr>
          <w:rFonts w:ascii="Courier New" w:eastAsia="Times New Roman" w:hAnsi="Courier New" w:cs="Courier New"/>
          <w:b/>
          <w:bCs/>
          <w:color w:val="000000"/>
          <w:sz w:val="21"/>
          <w:szCs w:val="21"/>
          <w:bdr w:val="none" w:sz="0" w:space="0" w:color="auto" w:frame="1"/>
        </w:rPr>
        <w:t>Callback</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  else</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__</w:t>
      </w:r>
      <w:proofErr w:type="gramStart"/>
      <w:r w:rsidRPr="00665380">
        <w:rPr>
          <w:rFonts w:ascii="Courier New" w:eastAsia="Times New Roman" w:hAnsi="Courier New" w:cs="Courier New"/>
          <w:b/>
          <w:bCs/>
          <w:color w:val="000000"/>
          <w:sz w:val="21"/>
          <w:szCs w:val="21"/>
          <w:bdr w:val="none" w:sz="0" w:space="0" w:color="auto" w:frame="1"/>
        </w:rPr>
        <w:t>NOP(</w:t>
      </w:r>
      <w:proofErr w:type="gramEnd"/>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4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also delete a string array in this file, it is declared now in another place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strike/>
          <w:color w:val="7F0055"/>
          <w:sz w:val="21"/>
          <w:szCs w:val="21"/>
          <w:bdr w:val="none" w:sz="0" w:space="0" w:color="auto" w:frame="1"/>
        </w:rPr>
        <w:t>char</w:t>
      </w:r>
      <w:r w:rsidRPr="00665380">
        <w:rPr>
          <w:rFonts w:ascii="Courier New" w:eastAsia="Times New Roman" w:hAnsi="Courier New" w:cs="Courier New"/>
          <w:strike/>
          <w:color w:val="000000"/>
          <w:sz w:val="21"/>
          <w:szCs w:val="21"/>
          <w:bdr w:val="none" w:sz="0" w:space="0" w:color="auto" w:frame="1"/>
        </w:rPr>
        <w:t> str1[</w:t>
      </w:r>
      <w:r w:rsidRPr="00665380">
        <w:rPr>
          <w:rFonts w:ascii="inherit" w:eastAsia="Times New Roman" w:hAnsi="inherit" w:cs="Courier New"/>
          <w:strike/>
          <w:color w:val="800000"/>
          <w:sz w:val="21"/>
          <w:szCs w:val="21"/>
          <w:bdr w:val="none" w:sz="0" w:space="0" w:color="auto" w:frame="1"/>
        </w:rPr>
        <w:t>150</w:t>
      </w:r>
      <w:r w:rsidRPr="00665380">
        <w:rPr>
          <w:rFonts w:ascii="Courier New" w:eastAsia="Times New Roman" w:hAnsi="Courier New"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in the main () function, we change a little initialization, since we now have an indication of the other. It remains only now that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2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Courier New" w:eastAsia="Times New Roman" w:hAnsi="Courier New" w:cs="Courier New"/>
          <w:b/>
          <w:bCs/>
          <w:color w:val="000000"/>
          <w:sz w:val="21"/>
          <w:szCs w:val="21"/>
          <w:bdr w:val="none" w:sz="0" w:space="0" w:color="auto" w:frame="1"/>
        </w:rPr>
        <w:t>LCD_</w:t>
      </w:r>
      <w:proofErr w:type="gramStart"/>
      <w:r w:rsidRPr="00665380">
        <w:rPr>
          <w:rFonts w:ascii="Courier New" w:eastAsia="Times New Roman" w:hAnsi="Courier New" w:cs="Courier New"/>
          <w:b/>
          <w:bCs/>
          <w:color w:val="000000"/>
          <w:sz w:val="21"/>
          <w:szCs w:val="21"/>
          <w:bdr w:val="none" w:sz="0" w:space="0" w:color="auto" w:frame="1"/>
        </w:rPr>
        <w:t>ini</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NRF24_</w:t>
      </w:r>
      <w:proofErr w:type="gramStart"/>
      <w:r w:rsidRPr="00665380">
        <w:rPr>
          <w:rFonts w:ascii="inherit" w:eastAsia="Times New Roman" w:hAnsi="inherit" w:cs="Courier New"/>
          <w:b/>
          <w:bCs/>
          <w:color w:val="000000"/>
          <w:sz w:val="21"/>
          <w:szCs w:val="21"/>
          <w:bdr w:val="none" w:sz="0" w:space="0" w:color="auto" w:frame="1"/>
        </w:rPr>
        <w:t>ini(</w:t>
      </w:r>
      <w:proofErr w:type="gramEnd"/>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2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we need to play </w:t>
      </w:r>
      <w:r w:rsidRPr="00665380">
        <w:rPr>
          <w:rFonts w:ascii="inherit" w:eastAsia="Times New Roman" w:hAnsi="inherit" w:cs="Times New Roman"/>
          <w:b/>
          <w:bCs/>
          <w:color w:val="000000"/>
          <w:sz w:val="24"/>
          <w:szCs w:val="24"/>
          <w:bdr w:val="none" w:sz="0" w:space="0" w:color="auto" w:frame="1"/>
        </w:rPr>
        <w:t>around</w:t>
      </w:r>
      <w:r w:rsidRPr="00665380">
        <w:rPr>
          <w:rFonts w:ascii="Times New Roman" w:eastAsia="Times New Roman" w:hAnsi="Times New Roman" w:cs="Times New Roman"/>
          <w:color w:val="000000"/>
          <w:sz w:val="24"/>
          <w:szCs w:val="24"/>
        </w:rPr>
        <w:t> with the display, so first go to the </w:t>
      </w:r>
      <w:proofErr w:type="spellStart"/>
      <w:r w:rsidRPr="00665380">
        <w:rPr>
          <w:rFonts w:ascii="inherit" w:eastAsia="Times New Roman" w:hAnsi="inherit" w:cs="Times New Roman"/>
          <w:b/>
          <w:bCs/>
          <w:color w:val="000000"/>
          <w:sz w:val="24"/>
          <w:szCs w:val="24"/>
          <w:bdr w:val="none" w:sz="0" w:space="0" w:color="auto" w:frame="1"/>
        </w:rPr>
        <w:t>lcd.c</w:t>
      </w:r>
      <w:proofErr w:type="spellEnd"/>
      <w:r w:rsidRPr="00665380">
        <w:rPr>
          <w:rFonts w:ascii="Times New Roman" w:eastAsia="Times New Roman" w:hAnsi="Times New Roman" w:cs="Times New Roman"/>
          <w:color w:val="000000"/>
          <w:sz w:val="24"/>
          <w:szCs w:val="24"/>
        </w:rPr>
        <w:t> file and start making corrections there.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fix the bus number I2C</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extern</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005032"/>
          <w:sz w:val="21"/>
          <w:szCs w:val="21"/>
          <w:bdr w:val="none" w:sz="0" w:space="0" w:color="auto" w:frame="1"/>
        </w:rPr>
        <w:t>I2C_HandleTypeDef</w:t>
      </w:r>
      <w:r w:rsidRPr="00665380">
        <w:rPr>
          <w:rFonts w:ascii="Courier New" w:eastAsia="Times New Roman" w:hAnsi="Courier New" w:cs="Courier New"/>
          <w:color w:val="000000"/>
          <w:sz w:val="21"/>
          <w:szCs w:val="21"/>
          <w:bdr w:val="none" w:sz="0" w:space="0" w:color="auto" w:frame="1"/>
        </w:rPr>
        <w:t> hi2c</w:t>
      </w:r>
      <w:r w:rsidRPr="00665380">
        <w:rPr>
          <w:rFonts w:ascii="inherit" w:eastAsia="Times New Roman" w:hAnsi="inherit" w:cs="Courier New"/>
          <w:b/>
          <w:bCs/>
          <w:color w:val="000000"/>
          <w:sz w:val="21"/>
          <w:szCs w:val="21"/>
          <w:bdr w:val="none" w:sz="0" w:space="0" w:color="auto" w:frame="1"/>
        </w:rPr>
        <w:t>3</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fix here too</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HAL_I2C_Master_Transmit(&amp;hi2c</w:t>
      </w:r>
      <w:proofErr w:type="gramStart"/>
      <w:r w:rsidRPr="00665380">
        <w:rPr>
          <w:rFonts w:ascii="inherit" w:eastAsia="Times New Roman" w:hAnsi="inherit" w:cs="Courier New"/>
          <w:b/>
          <w:bCs/>
          <w:color w:val="000000"/>
          <w:sz w:val="21"/>
          <w:szCs w:val="21"/>
          <w:bdr w:val="none" w:sz="0" w:space="0" w:color="auto" w:frame="1"/>
        </w:rPr>
        <w:t>3</w:t>
      </w:r>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uint16_t) </w:t>
      </w:r>
      <w:r w:rsidRPr="00665380">
        <w:rPr>
          <w:rFonts w:ascii="inherit" w:eastAsia="Times New Roman" w:hAnsi="inherit" w:cs="Courier New"/>
          <w:color w:val="800000"/>
          <w:sz w:val="21"/>
          <w:szCs w:val="21"/>
          <w:bdr w:val="none" w:sz="0" w:space="0" w:color="auto" w:frame="1"/>
        </w:rPr>
        <w:t>0x4E</w:t>
      </w:r>
      <w:r w:rsidRPr="00665380">
        <w:rPr>
          <w:rFonts w:ascii="Courier New" w:eastAsia="Times New Roman" w:hAnsi="Courier New" w:cs="Courier New"/>
          <w:color w:val="000000"/>
          <w:sz w:val="21"/>
          <w:szCs w:val="21"/>
          <w:bdr w:val="none" w:sz="0" w:space="0" w:color="auto" w:frame="1"/>
        </w:rPr>
        <w:t>,buf,</w:t>
      </w:r>
      <w:r w:rsidRPr="00665380">
        <w:rPr>
          <w:rFonts w:ascii="inherit" w:eastAsia="Times New Roman" w:hAnsi="inherit" w:cs="Courier New"/>
          <w:color w:val="800000"/>
          <w:sz w:val="21"/>
          <w:szCs w:val="21"/>
          <w:bdr w:val="none" w:sz="0" w:space="0" w:color="auto" w:frame="1"/>
        </w:rPr>
        <w:t>1</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1000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our project will have to be assembled unmistakably.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If we do it, then most likely we will remove the boxes on the display.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make some changes to the function of sending a half byte to the display controller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 </w:t>
      </w:r>
      <w:proofErr w:type="spellStart"/>
      <w:proofErr w:type="gramStart"/>
      <w:r w:rsidRPr="00665380">
        <w:rPr>
          <w:rFonts w:ascii="Courier New" w:eastAsia="Times New Roman" w:hAnsi="Courier New" w:cs="Courier New"/>
          <w:color w:val="000000"/>
          <w:sz w:val="21"/>
          <w:szCs w:val="21"/>
          <w:bdr w:val="none" w:sz="0" w:space="0" w:color="auto" w:frame="1"/>
        </w:rPr>
        <w:t>sendhalfbyte</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c)</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c&lt;&lt;=</w:t>
      </w:r>
      <w:r w:rsidRPr="00665380">
        <w:rPr>
          <w:rFonts w:ascii="inherit" w:eastAsia="Times New Roman" w:hAnsi="inherit" w:cs="Courier New"/>
          <w:color w:val="800000"/>
          <w:sz w:val="21"/>
          <w:szCs w:val="21"/>
          <w:bdr w:val="none" w:sz="0" w:space="0" w:color="auto" w:frame="1"/>
        </w:rPr>
        <w:t>4</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LCD_WriteByteI2CLCD(</w:t>
      </w:r>
      <w:proofErr w:type="spellStart"/>
      <w:r w:rsidRPr="00665380">
        <w:rPr>
          <w:rFonts w:ascii="Courier New" w:eastAsia="Times New Roman" w:hAnsi="Courier New" w:cs="Courier New"/>
          <w:color w:val="000000"/>
          <w:sz w:val="21"/>
          <w:szCs w:val="21"/>
          <w:bdr w:val="none" w:sz="0" w:space="0" w:color="auto" w:frame="1"/>
        </w:rPr>
        <w:t>portlcd|c</w:t>
      </w:r>
      <w:proofErr w:type="spellEnd"/>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  LCD_WriteByteI2CLCD((</w:t>
      </w:r>
      <w:proofErr w:type="spellStart"/>
      <w:r w:rsidRPr="00665380">
        <w:rPr>
          <w:rFonts w:ascii="inherit" w:eastAsia="Times New Roman" w:hAnsi="inherit" w:cs="Courier New"/>
          <w:b/>
          <w:bCs/>
          <w:color w:val="000000"/>
          <w:sz w:val="21"/>
          <w:szCs w:val="21"/>
          <w:bdr w:val="none" w:sz="0" w:space="0" w:color="auto" w:frame="1"/>
        </w:rPr>
        <w:t>portlcd</w:t>
      </w:r>
      <w:proofErr w:type="spellEnd"/>
      <w:r w:rsidRPr="00665380">
        <w:rPr>
          <w:rFonts w:ascii="inherit" w:eastAsia="Times New Roman" w:hAnsi="inherit"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0x</w:t>
      </w:r>
      <w:proofErr w:type="gramStart"/>
      <w:r w:rsidRPr="00665380">
        <w:rPr>
          <w:rFonts w:ascii="inherit" w:eastAsia="Times New Roman" w:hAnsi="inherit" w:cs="Courier New"/>
          <w:b/>
          <w:bCs/>
          <w:color w:val="800000"/>
          <w:sz w:val="21"/>
          <w:szCs w:val="21"/>
          <w:bdr w:val="none" w:sz="0" w:space="0" w:color="auto" w:frame="1"/>
        </w:rPr>
        <w:t>04</w:t>
      </w:r>
      <w:r w:rsidRPr="00665380">
        <w:rPr>
          <w:rFonts w:ascii="inherit" w:eastAsia="Times New Roman" w:hAnsi="inherit" w:cs="Courier New"/>
          <w:b/>
          <w:bCs/>
          <w:color w:val="000000"/>
          <w:sz w:val="21"/>
          <w:szCs w:val="21"/>
          <w:bdr w:val="none" w:sz="0" w:space="0" w:color="auto" w:frame="1"/>
        </w:rPr>
        <w:t>)|</w:t>
      </w:r>
      <w:proofErr w:type="gramEnd"/>
      <w:r w:rsidRPr="00665380">
        <w:rPr>
          <w:rFonts w:ascii="inherit" w:eastAsia="Times New Roman" w:hAnsi="inherit" w:cs="Courier New"/>
          <w:b/>
          <w:bCs/>
          <w:color w:val="000000"/>
          <w:sz w:val="21"/>
          <w:szCs w:val="21"/>
          <w:bdr w:val="none" w:sz="0" w:space="0" w:color="auto" w:frame="1"/>
        </w:rPr>
        <w:t>c);</w:t>
      </w:r>
      <w:r w:rsidRPr="00665380">
        <w:rPr>
          <w:rFonts w:ascii="inherit" w:eastAsia="Times New Roman" w:hAnsi="inherit" w:cs="Courier New"/>
          <w:color w:val="3F7F5F"/>
          <w:sz w:val="21"/>
          <w:szCs w:val="21"/>
          <w:bdr w:val="none" w:sz="0" w:space="0" w:color="auto" w:frame="1"/>
        </w:rPr>
        <w:t>//</w:t>
      </w:r>
      <w:proofErr w:type="spellStart"/>
      <w:r w:rsidRPr="00665380">
        <w:rPr>
          <w:rFonts w:ascii="inherit" w:eastAsia="Times New Roman" w:hAnsi="inherit" w:cs="Courier New"/>
          <w:color w:val="3F7F5F"/>
          <w:sz w:val="21"/>
          <w:szCs w:val="21"/>
          <w:bdr w:val="none" w:sz="0" w:space="0" w:color="auto" w:frame="1"/>
        </w:rPr>
        <w:t>включаем</w:t>
      </w:r>
      <w:proofErr w:type="spellEnd"/>
      <w:r w:rsidRPr="00665380">
        <w:rPr>
          <w:rFonts w:ascii="inherit" w:eastAsia="Times New Roman" w:hAnsi="inherit" w:cs="Courier New"/>
          <w:color w:val="3F7F5F"/>
          <w:sz w:val="21"/>
          <w:szCs w:val="21"/>
          <w:bdr w:val="none" w:sz="0" w:space="0" w:color="auto" w:frame="1"/>
        </w:rPr>
        <w:t xml:space="preserve"> </w:t>
      </w:r>
      <w:proofErr w:type="spellStart"/>
      <w:r w:rsidRPr="00665380">
        <w:rPr>
          <w:rFonts w:ascii="inherit" w:eastAsia="Times New Roman" w:hAnsi="inherit" w:cs="Courier New"/>
          <w:color w:val="3F7F5F"/>
          <w:sz w:val="21"/>
          <w:szCs w:val="21"/>
          <w:bdr w:val="none" w:sz="0" w:space="0" w:color="auto" w:frame="1"/>
        </w:rPr>
        <w:t>линию</w:t>
      </w:r>
      <w:proofErr w:type="spellEnd"/>
      <w:r w:rsidRPr="00665380">
        <w:rPr>
          <w:rFonts w:ascii="inherit" w:eastAsia="Times New Roman" w:hAnsi="inherit" w:cs="Courier New"/>
          <w:color w:val="3F7F5F"/>
          <w:sz w:val="21"/>
          <w:szCs w:val="21"/>
          <w:bdr w:val="none" w:sz="0" w:space="0" w:color="auto" w:frame="1"/>
        </w:rPr>
        <w:t xml:space="preserve"> E</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proofErr w:type="gramStart"/>
      <w:r w:rsidRPr="00665380">
        <w:rPr>
          <w:rFonts w:ascii="Courier New" w:eastAsia="Times New Roman" w:hAnsi="Courier New" w:cs="Courier New"/>
          <w:color w:val="000000"/>
          <w:sz w:val="21"/>
          <w:szCs w:val="21"/>
          <w:bdr w:val="none" w:sz="0" w:space="0" w:color="auto" w:frame="1"/>
        </w:rPr>
        <w:t>DelayMicro</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1</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  LCD_WriteByteI2CLCD((</w:t>
      </w:r>
      <w:proofErr w:type="spellStart"/>
      <w:r w:rsidRPr="00665380">
        <w:rPr>
          <w:rFonts w:ascii="inherit" w:eastAsia="Times New Roman" w:hAnsi="inherit" w:cs="Courier New"/>
          <w:b/>
          <w:bCs/>
          <w:color w:val="000000"/>
          <w:sz w:val="21"/>
          <w:szCs w:val="21"/>
          <w:bdr w:val="none" w:sz="0" w:space="0" w:color="auto" w:frame="1"/>
        </w:rPr>
        <w:t>portlcd</w:t>
      </w:r>
      <w:proofErr w:type="spellEnd"/>
      <w:r w:rsidRPr="00665380">
        <w:rPr>
          <w:rFonts w:ascii="inherit" w:eastAsia="Times New Roman" w:hAnsi="inherit" w:cs="Courier New"/>
          <w:b/>
          <w:bCs/>
          <w:color w:val="000000"/>
          <w:sz w:val="21"/>
          <w:szCs w:val="21"/>
          <w:bdr w:val="none" w:sz="0" w:space="0" w:color="auto" w:frame="1"/>
        </w:rPr>
        <w:t>&amp;=~</w:t>
      </w:r>
      <w:r w:rsidRPr="00665380">
        <w:rPr>
          <w:rFonts w:ascii="inherit" w:eastAsia="Times New Roman" w:hAnsi="inherit" w:cs="Courier New"/>
          <w:b/>
          <w:bCs/>
          <w:color w:val="800000"/>
          <w:sz w:val="21"/>
          <w:szCs w:val="21"/>
          <w:bdr w:val="none" w:sz="0" w:space="0" w:color="auto" w:frame="1"/>
        </w:rPr>
        <w:t>0x</w:t>
      </w:r>
      <w:proofErr w:type="gramStart"/>
      <w:r w:rsidRPr="00665380">
        <w:rPr>
          <w:rFonts w:ascii="inherit" w:eastAsia="Times New Roman" w:hAnsi="inherit" w:cs="Courier New"/>
          <w:b/>
          <w:bCs/>
          <w:color w:val="800000"/>
          <w:sz w:val="21"/>
          <w:szCs w:val="21"/>
          <w:bdr w:val="none" w:sz="0" w:space="0" w:color="auto" w:frame="1"/>
        </w:rPr>
        <w:t>04</w:t>
      </w:r>
      <w:r w:rsidRPr="00665380">
        <w:rPr>
          <w:rFonts w:ascii="inherit" w:eastAsia="Times New Roman" w:hAnsi="inherit" w:cs="Courier New"/>
          <w:b/>
          <w:bCs/>
          <w:color w:val="000000"/>
          <w:sz w:val="21"/>
          <w:szCs w:val="21"/>
          <w:bdr w:val="none" w:sz="0" w:space="0" w:color="auto" w:frame="1"/>
        </w:rPr>
        <w:t>)|</w:t>
      </w:r>
      <w:proofErr w:type="gramEnd"/>
      <w:r w:rsidRPr="00665380">
        <w:rPr>
          <w:rFonts w:ascii="inherit" w:eastAsia="Times New Roman" w:hAnsi="inherit" w:cs="Courier New"/>
          <w:b/>
          <w:bCs/>
          <w:color w:val="000000"/>
          <w:sz w:val="21"/>
          <w:szCs w:val="21"/>
          <w:bdr w:val="none" w:sz="0" w:space="0" w:color="auto" w:frame="1"/>
        </w:rPr>
        <w:t>c);</w:t>
      </w:r>
      <w:r w:rsidRPr="00665380">
        <w:rPr>
          <w:rFonts w:ascii="inherit" w:eastAsia="Times New Roman" w:hAnsi="inherit" w:cs="Courier New"/>
          <w:b/>
          <w:bCs/>
          <w:color w:val="3F7F5F"/>
          <w:sz w:val="21"/>
          <w:szCs w:val="21"/>
          <w:bdr w:val="none" w:sz="0" w:space="0" w:color="auto" w:frame="1"/>
        </w:rPr>
        <w:t>//</w:t>
      </w:r>
      <w:proofErr w:type="spellStart"/>
      <w:r w:rsidRPr="00665380">
        <w:rPr>
          <w:rFonts w:ascii="inherit" w:eastAsia="Times New Roman" w:hAnsi="inherit" w:cs="Courier New"/>
          <w:color w:val="3F7F5F"/>
          <w:sz w:val="21"/>
          <w:szCs w:val="21"/>
          <w:bdr w:val="none" w:sz="0" w:space="0" w:color="auto" w:frame="1"/>
        </w:rPr>
        <w:t>выключаем</w:t>
      </w:r>
      <w:proofErr w:type="spellEnd"/>
      <w:r w:rsidRPr="00665380">
        <w:rPr>
          <w:rFonts w:ascii="inherit" w:eastAsia="Times New Roman" w:hAnsi="inherit" w:cs="Courier New"/>
          <w:color w:val="3F7F5F"/>
          <w:sz w:val="21"/>
          <w:szCs w:val="21"/>
          <w:bdr w:val="none" w:sz="0" w:space="0" w:color="auto" w:frame="1"/>
        </w:rPr>
        <w:t xml:space="preserve"> </w:t>
      </w:r>
      <w:proofErr w:type="spellStart"/>
      <w:r w:rsidRPr="00665380">
        <w:rPr>
          <w:rFonts w:ascii="inherit" w:eastAsia="Times New Roman" w:hAnsi="inherit" w:cs="Courier New"/>
          <w:color w:val="3F7F5F"/>
          <w:sz w:val="21"/>
          <w:szCs w:val="21"/>
          <w:bdr w:val="none" w:sz="0" w:space="0" w:color="auto" w:frame="1"/>
        </w:rPr>
        <w:t>линию</w:t>
      </w:r>
      <w:proofErr w:type="spellEnd"/>
      <w:r w:rsidRPr="00665380">
        <w:rPr>
          <w:rFonts w:ascii="inherit" w:eastAsia="Times New Roman" w:hAnsi="inherit" w:cs="Courier New"/>
          <w:color w:val="3F7F5F"/>
          <w:sz w:val="21"/>
          <w:szCs w:val="21"/>
          <w:bdr w:val="none" w:sz="0" w:space="0" w:color="auto" w:frame="1"/>
        </w:rPr>
        <w:t xml:space="preserve"> E</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proofErr w:type="gramStart"/>
      <w:r w:rsidRPr="00665380">
        <w:rPr>
          <w:rFonts w:ascii="Courier New" w:eastAsia="Times New Roman" w:hAnsi="Courier New" w:cs="Courier New"/>
          <w:color w:val="000000"/>
          <w:sz w:val="21"/>
          <w:szCs w:val="21"/>
          <w:bdr w:val="none" w:sz="0" w:space="0" w:color="auto" w:frame="1"/>
        </w:rPr>
        <w:t>DelayMicro</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color w:val="800000"/>
          <w:sz w:val="21"/>
          <w:szCs w:val="21"/>
          <w:bdr w:val="none" w:sz="0" w:space="0" w:color="auto" w:frame="1"/>
        </w:rPr>
        <w:t>50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here a few things happen differently. We first send the data, turn on the line, then wait for the microsecond and then disconnect the line.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From the positioning function, we will remove all delays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 </w:t>
      </w:r>
      <w:proofErr w:type="spellStart"/>
      <w:r w:rsidRPr="00665380">
        <w:rPr>
          <w:rFonts w:ascii="Courier New" w:eastAsia="Times New Roman" w:hAnsi="Courier New" w:cs="Courier New"/>
          <w:color w:val="000000"/>
          <w:sz w:val="21"/>
          <w:szCs w:val="21"/>
          <w:bdr w:val="none" w:sz="0" w:space="0" w:color="auto" w:frame="1"/>
        </w:rPr>
        <w:t>LCD_</w:t>
      </w:r>
      <w:proofErr w:type="gramStart"/>
      <w:r w:rsidRPr="00665380">
        <w:rPr>
          <w:rFonts w:ascii="Courier New" w:eastAsia="Times New Roman" w:hAnsi="Courier New" w:cs="Courier New"/>
          <w:color w:val="000000"/>
          <w:sz w:val="21"/>
          <w:szCs w:val="21"/>
          <w:bdr w:val="none" w:sz="0" w:space="0" w:color="auto" w:frame="1"/>
        </w:rPr>
        <w:t>SetPos</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x, </w:t>
      </w:r>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y)</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switch</w:t>
      </w:r>
      <w:r w:rsidRPr="00665380">
        <w:rPr>
          <w:rFonts w:ascii="Courier New" w:eastAsia="Times New Roman" w:hAnsi="Courier New" w:cs="Courier New"/>
          <w:color w:val="000000"/>
          <w:sz w:val="21"/>
          <w:szCs w:val="21"/>
          <w:bdr w:val="none" w:sz="0" w:space="0" w:color="auto" w:frame="1"/>
        </w:rPr>
        <w:t>(y)</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case</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(x|</w:t>
      </w:r>
      <w:r w:rsidRPr="00665380">
        <w:rPr>
          <w:rFonts w:ascii="inherit" w:eastAsia="Times New Roman" w:hAnsi="inherit" w:cs="Courier New"/>
          <w:color w:val="800000"/>
          <w:sz w:val="21"/>
          <w:szCs w:val="21"/>
          <w:bdr w:val="none" w:sz="0" w:space="0" w:color="auto" w:frame="1"/>
        </w:rPr>
        <w:t>0x80</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w:t>
      </w:r>
      <w:proofErr w:type="spellStart"/>
      <w:r w:rsidRPr="00665380">
        <w:rPr>
          <w:rFonts w:ascii="inherit" w:eastAsia="Times New Roman" w:hAnsi="inherit" w:cs="Courier New"/>
          <w:strike/>
          <w:color w:val="000000"/>
          <w:sz w:val="21"/>
          <w:szCs w:val="21"/>
          <w:bdr w:val="none" w:sz="0" w:space="0" w:color="auto" w:frame="1"/>
        </w:rPr>
        <w:t>HAL_</w:t>
      </w:r>
      <w:proofErr w:type="gramStart"/>
      <w:r w:rsidRPr="00665380">
        <w:rPr>
          <w:rFonts w:ascii="inherit" w:eastAsia="Times New Roman" w:hAnsi="inherit" w:cs="Courier New"/>
          <w:strike/>
          <w:color w:val="000000"/>
          <w:sz w:val="21"/>
          <w:szCs w:val="21"/>
          <w:bdr w:val="none" w:sz="0" w:space="0" w:color="auto" w:frame="1"/>
        </w:rPr>
        <w:t>Delay</w:t>
      </w:r>
      <w:proofErr w:type="spellEnd"/>
      <w:r w:rsidRPr="00665380">
        <w:rPr>
          <w:rFonts w:ascii="inherit" w:eastAsia="Times New Roman" w:hAnsi="inherit" w:cs="Courier New"/>
          <w:strike/>
          <w:color w:val="000000"/>
          <w:sz w:val="21"/>
          <w:szCs w:val="21"/>
          <w:bdr w:val="none" w:sz="0" w:space="0" w:color="auto" w:frame="1"/>
        </w:rPr>
        <w:t>(</w:t>
      </w:r>
      <w:proofErr w:type="gramEnd"/>
      <w:r w:rsidRPr="00665380">
        <w:rPr>
          <w:rFonts w:ascii="inherit" w:eastAsia="Times New Roman" w:hAnsi="inherit" w:cs="Courier New"/>
          <w:strike/>
          <w:color w:val="800000"/>
          <w:sz w:val="21"/>
          <w:szCs w:val="21"/>
          <w:bdr w:val="none" w:sz="0" w:space="0" w:color="auto" w:frame="1"/>
        </w:rPr>
        <w:t>1</w:t>
      </w:r>
      <w:r w:rsidRPr="00665380">
        <w:rPr>
          <w:rFonts w:ascii="inherit" w:eastAsia="Times New Roman" w:hAnsi="inherit"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break</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case</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800000"/>
          <w:sz w:val="21"/>
          <w:szCs w:val="21"/>
          <w:bdr w:val="none" w:sz="0" w:space="0" w:color="auto" w:frame="1"/>
        </w:rPr>
        <w:t>1</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0x40</w:t>
      </w:r>
      <w:r w:rsidRPr="00665380">
        <w:rPr>
          <w:rFonts w:ascii="Courier New" w:eastAsia="Times New Roman" w:hAnsi="Courier New" w:cs="Courier New"/>
          <w:color w:val="000000"/>
          <w:sz w:val="21"/>
          <w:szCs w:val="21"/>
          <w:bdr w:val="none" w:sz="0" w:space="0" w:color="auto" w:frame="1"/>
        </w:rPr>
        <w:t>+</w:t>
      </w:r>
      <w:proofErr w:type="gramStart"/>
      <w:r w:rsidRPr="00665380">
        <w:rPr>
          <w:rFonts w:ascii="Courier New" w:eastAsia="Times New Roman" w:hAnsi="Courier New" w:cs="Courier New"/>
          <w:color w:val="000000"/>
          <w:sz w:val="21"/>
          <w:szCs w:val="21"/>
          <w:bdr w:val="none" w:sz="0" w:space="0" w:color="auto" w:frame="1"/>
        </w:rPr>
        <w:t>x)|</w:t>
      </w:r>
      <w:proofErr w:type="gramEnd"/>
      <w:r w:rsidRPr="00665380">
        <w:rPr>
          <w:rFonts w:ascii="inherit" w:eastAsia="Times New Roman" w:hAnsi="inherit" w:cs="Courier New"/>
          <w:color w:val="800000"/>
          <w:sz w:val="21"/>
          <w:szCs w:val="21"/>
          <w:bdr w:val="none" w:sz="0" w:space="0" w:color="auto" w:frame="1"/>
        </w:rPr>
        <w:t>0x80</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w:t>
      </w:r>
      <w:proofErr w:type="spellStart"/>
      <w:r w:rsidRPr="00665380">
        <w:rPr>
          <w:rFonts w:ascii="inherit" w:eastAsia="Times New Roman" w:hAnsi="inherit" w:cs="Courier New"/>
          <w:strike/>
          <w:color w:val="000000"/>
          <w:sz w:val="21"/>
          <w:szCs w:val="21"/>
          <w:bdr w:val="none" w:sz="0" w:space="0" w:color="auto" w:frame="1"/>
        </w:rPr>
        <w:t>HAL_</w:t>
      </w:r>
      <w:proofErr w:type="gramStart"/>
      <w:r w:rsidRPr="00665380">
        <w:rPr>
          <w:rFonts w:ascii="inherit" w:eastAsia="Times New Roman" w:hAnsi="inherit" w:cs="Courier New"/>
          <w:strike/>
          <w:color w:val="000000"/>
          <w:sz w:val="21"/>
          <w:szCs w:val="21"/>
          <w:bdr w:val="none" w:sz="0" w:space="0" w:color="auto" w:frame="1"/>
        </w:rPr>
        <w:t>Delay</w:t>
      </w:r>
      <w:proofErr w:type="spellEnd"/>
      <w:r w:rsidRPr="00665380">
        <w:rPr>
          <w:rFonts w:ascii="inherit" w:eastAsia="Times New Roman" w:hAnsi="inherit" w:cs="Courier New"/>
          <w:strike/>
          <w:color w:val="000000"/>
          <w:sz w:val="21"/>
          <w:szCs w:val="21"/>
          <w:bdr w:val="none" w:sz="0" w:space="0" w:color="auto" w:frame="1"/>
        </w:rPr>
        <w:t>(</w:t>
      </w:r>
      <w:proofErr w:type="gramEnd"/>
      <w:r w:rsidRPr="00665380">
        <w:rPr>
          <w:rFonts w:ascii="inherit" w:eastAsia="Times New Roman" w:hAnsi="inherit" w:cs="Courier New"/>
          <w:strike/>
          <w:color w:val="800000"/>
          <w:sz w:val="21"/>
          <w:szCs w:val="21"/>
          <w:bdr w:val="none" w:sz="0" w:space="0" w:color="auto" w:frame="1"/>
        </w:rPr>
        <w:t>1</w:t>
      </w:r>
      <w:r w:rsidRPr="00665380">
        <w:rPr>
          <w:rFonts w:ascii="inherit" w:eastAsia="Times New Roman" w:hAnsi="inherit"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break</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case</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800000"/>
          <w:sz w:val="21"/>
          <w:szCs w:val="21"/>
          <w:bdr w:val="none" w:sz="0" w:space="0" w:color="auto" w:frame="1"/>
        </w:rPr>
        <w:t>2</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0x14</w:t>
      </w:r>
      <w:r w:rsidRPr="00665380">
        <w:rPr>
          <w:rFonts w:ascii="Courier New" w:eastAsia="Times New Roman" w:hAnsi="Courier New" w:cs="Courier New"/>
          <w:color w:val="000000"/>
          <w:sz w:val="21"/>
          <w:szCs w:val="21"/>
          <w:bdr w:val="none" w:sz="0" w:space="0" w:color="auto" w:frame="1"/>
        </w:rPr>
        <w:t>+</w:t>
      </w:r>
      <w:proofErr w:type="gramStart"/>
      <w:r w:rsidRPr="00665380">
        <w:rPr>
          <w:rFonts w:ascii="Courier New" w:eastAsia="Times New Roman" w:hAnsi="Courier New" w:cs="Courier New"/>
          <w:color w:val="000000"/>
          <w:sz w:val="21"/>
          <w:szCs w:val="21"/>
          <w:bdr w:val="none" w:sz="0" w:space="0" w:color="auto" w:frame="1"/>
        </w:rPr>
        <w:t>x)|</w:t>
      </w:r>
      <w:proofErr w:type="gramEnd"/>
      <w:r w:rsidRPr="00665380">
        <w:rPr>
          <w:rFonts w:ascii="inherit" w:eastAsia="Times New Roman" w:hAnsi="inherit" w:cs="Courier New"/>
          <w:color w:val="800000"/>
          <w:sz w:val="21"/>
          <w:szCs w:val="21"/>
          <w:bdr w:val="none" w:sz="0" w:space="0" w:color="auto" w:frame="1"/>
        </w:rPr>
        <w:t>0x80</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w:t>
      </w:r>
      <w:proofErr w:type="spellStart"/>
      <w:r w:rsidRPr="00665380">
        <w:rPr>
          <w:rFonts w:ascii="inherit" w:eastAsia="Times New Roman" w:hAnsi="inherit" w:cs="Courier New"/>
          <w:strike/>
          <w:color w:val="000000"/>
          <w:sz w:val="21"/>
          <w:szCs w:val="21"/>
          <w:bdr w:val="none" w:sz="0" w:space="0" w:color="auto" w:frame="1"/>
        </w:rPr>
        <w:t>HAL_</w:t>
      </w:r>
      <w:proofErr w:type="gramStart"/>
      <w:r w:rsidRPr="00665380">
        <w:rPr>
          <w:rFonts w:ascii="inherit" w:eastAsia="Times New Roman" w:hAnsi="inherit" w:cs="Courier New"/>
          <w:strike/>
          <w:color w:val="000000"/>
          <w:sz w:val="21"/>
          <w:szCs w:val="21"/>
          <w:bdr w:val="none" w:sz="0" w:space="0" w:color="auto" w:frame="1"/>
        </w:rPr>
        <w:t>Delay</w:t>
      </w:r>
      <w:proofErr w:type="spellEnd"/>
      <w:r w:rsidRPr="00665380">
        <w:rPr>
          <w:rFonts w:ascii="inherit" w:eastAsia="Times New Roman" w:hAnsi="inherit" w:cs="Courier New"/>
          <w:strike/>
          <w:color w:val="000000"/>
          <w:sz w:val="21"/>
          <w:szCs w:val="21"/>
          <w:bdr w:val="none" w:sz="0" w:space="0" w:color="auto" w:frame="1"/>
        </w:rPr>
        <w:t>(</w:t>
      </w:r>
      <w:proofErr w:type="gramEnd"/>
      <w:r w:rsidRPr="00665380">
        <w:rPr>
          <w:rFonts w:ascii="inherit" w:eastAsia="Times New Roman" w:hAnsi="inherit" w:cs="Courier New"/>
          <w:strike/>
          <w:color w:val="800000"/>
          <w:sz w:val="21"/>
          <w:szCs w:val="21"/>
          <w:bdr w:val="none" w:sz="0" w:space="0" w:color="auto" w:frame="1"/>
        </w:rPr>
        <w:t>1</w:t>
      </w:r>
      <w:r w:rsidRPr="00665380">
        <w:rPr>
          <w:rFonts w:ascii="inherit" w:eastAsia="Times New Roman" w:hAnsi="inherit"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lastRenderedPageBreak/>
        <w:t>      break</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case</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800000"/>
          <w:sz w:val="21"/>
          <w:szCs w:val="21"/>
          <w:bdr w:val="none" w:sz="0" w:space="0" w:color="auto" w:frame="1"/>
        </w:rPr>
        <w:t>3</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0x54</w:t>
      </w:r>
      <w:r w:rsidRPr="00665380">
        <w:rPr>
          <w:rFonts w:ascii="Courier New" w:eastAsia="Times New Roman" w:hAnsi="Courier New" w:cs="Courier New"/>
          <w:color w:val="000000"/>
          <w:sz w:val="21"/>
          <w:szCs w:val="21"/>
          <w:bdr w:val="none" w:sz="0" w:space="0" w:color="auto" w:frame="1"/>
        </w:rPr>
        <w:t>+</w:t>
      </w:r>
      <w:proofErr w:type="gramStart"/>
      <w:r w:rsidRPr="00665380">
        <w:rPr>
          <w:rFonts w:ascii="Courier New" w:eastAsia="Times New Roman" w:hAnsi="Courier New" w:cs="Courier New"/>
          <w:color w:val="000000"/>
          <w:sz w:val="21"/>
          <w:szCs w:val="21"/>
          <w:bdr w:val="none" w:sz="0" w:space="0" w:color="auto" w:frame="1"/>
        </w:rPr>
        <w:t>x)|</w:t>
      </w:r>
      <w:proofErr w:type="gramEnd"/>
      <w:r w:rsidRPr="00665380">
        <w:rPr>
          <w:rFonts w:ascii="inherit" w:eastAsia="Times New Roman" w:hAnsi="inherit" w:cs="Courier New"/>
          <w:color w:val="800000"/>
          <w:sz w:val="21"/>
          <w:szCs w:val="21"/>
          <w:bdr w:val="none" w:sz="0" w:space="0" w:color="auto" w:frame="1"/>
        </w:rPr>
        <w:t>0x80</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w:t>
      </w:r>
      <w:proofErr w:type="spellStart"/>
      <w:r w:rsidRPr="00665380">
        <w:rPr>
          <w:rFonts w:ascii="inherit" w:eastAsia="Times New Roman" w:hAnsi="inherit" w:cs="Courier New"/>
          <w:strike/>
          <w:color w:val="000000"/>
          <w:sz w:val="21"/>
          <w:szCs w:val="21"/>
          <w:bdr w:val="none" w:sz="0" w:space="0" w:color="auto" w:frame="1"/>
        </w:rPr>
        <w:t>HAL_</w:t>
      </w:r>
      <w:proofErr w:type="gramStart"/>
      <w:r w:rsidRPr="00665380">
        <w:rPr>
          <w:rFonts w:ascii="inherit" w:eastAsia="Times New Roman" w:hAnsi="inherit" w:cs="Courier New"/>
          <w:strike/>
          <w:color w:val="000000"/>
          <w:sz w:val="21"/>
          <w:szCs w:val="21"/>
          <w:bdr w:val="none" w:sz="0" w:space="0" w:color="auto" w:frame="1"/>
        </w:rPr>
        <w:t>Delay</w:t>
      </w:r>
      <w:proofErr w:type="spellEnd"/>
      <w:r w:rsidRPr="00665380">
        <w:rPr>
          <w:rFonts w:ascii="inherit" w:eastAsia="Times New Roman" w:hAnsi="inherit" w:cs="Courier New"/>
          <w:strike/>
          <w:color w:val="000000"/>
          <w:sz w:val="21"/>
          <w:szCs w:val="21"/>
          <w:bdr w:val="none" w:sz="0" w:space="0" w:color="auto" w:frame="1"/>
        </w:rPr>
        <w:t>(</w:t>
      </w:r>
      <w:proofErr w:type="gramEnd"/>
      <w:r w:rsidRPr="00665380">
        <w:rPr>
          <w:rFonts w:ascii="inherit" w:eastAsia="Times New Roman" w:hAnsi="inherit" w:cs="Courier New"/>
          <w:strike/>
          <w:color w:val="800000"/>
          <w:sz w:val="21"/>
          <w:szCs w:val="21"/>
          <w:bdr w:val="none" w:sz="0" w:space="0" w:color="auto" w:frame="1"/>
        </w:rPr>
        <w:t>1</w:t>
      </w:r>
      <w:r w:rsidRPr="00665380">
        <w:rPr>
          <w:rFonts w:ascii="inherit" w:eastAsia="Times New Roman" w:hAnsi="inherit"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      break</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initialization function is also slightly rewritten</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 </w:t>
      </w:r>
      <w:proofErr w:type="spellStart"/>
      <w:r w:rsidRPr="00665380">
        <w:rPr>
          <w:rFonts w:ascii="Courier New" w:eastAsia="Times New Roman" w:hAnsi="Courier New" w:cs="Courier New"/>
          <w:color w:val="000000"/>
          <w:sz w:val="21"/>
          <w:szCs w:val="21"/>
          <w:bdr w:val="none" w:sz="0" w:space="0" w:color="auto" w:frame="1"/>
        </w:rPr>
        <w:t>LCD_ini</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HAL_</w:t>
      </w:r>
      <w:proofErr w:type="gramStart"/>
      <w:r w:rsidRPr="00665380">
        <w:rPr>
          <w:rFonts w:ascii="Courier New" w:eastAsia="Times New Roman" w:hAnsi="Courier New" w:cs="Courier New"/>
          <w:color w:val="000000"/>
          <w:sz w:val="21"/>
          <w:szCs w:val="21"/>
          <w:bdr w:val="none" w:sz="0" w:space="0" w:color="auto" w:frame="1"/>
        </w:rPr>
        <w:t>Delay</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50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b/>
          <w:bCs/>
          <w:color w:val="000000"/>
          <w:sz w:val="21"/>
          <w:szCs w:val="21"/>
          <w:bdr w:val="none" w:sz="0" w:space="0" w:color="auto" w:frame="1"/>
        </w:rPr>
        <w:t>LCD_WriteByteI2</w:t>
      </w:r>
      <w:proofErr w:type="gramStart"/>
      <w:r w:rsidRPr="00665380">
        <w:rPr>
          <w:rFonts w:ascii="inherit" w:eastAsia="Times New Roman" w:hAnsi="inherit" w:cs="Courier New"/>
          <w:b/>
          <w:bCs/>
          <w:color w:val="000000"/>
          <w:sz w:val="21"/>
          <w:szCs w:val="21"/>
          <w:bdr w:val="none" w:sz="0" w:space="0" w:color="auto" w:frame="1"/>
        </w:rPr>
        <w:t>CLCD(</w:t>
      </w:r>
      <w:proofErr w:type="gramEnd"/>
      <w:r w:rsidRPr="00665380">
        <w:rPr>
          <w:rFonts w:ascii="inherit" w:eastAsia="Times New Roman" w:hAnsi="inherit" w:cs="Courier New"/>
          <w:b/>
          <w:bCs/>
          <w:color w:val="800000"/>
          <w:sz w:val="21"/>
          <w:szCs w:val="21"/>
          <w:bdr w:val="none" w:sz="0" w:space="0" w:color="auto" w:frame="1"/>
        </w:rPr>
        <w:t>0</w:t>
      </w: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w:t>
      </w:r>
      <w:proofErr w:type="spellStart"/>
      <w:r w:rsidRPr="00665380">
        <w:rPr>
          <w:rFonts w:ascii="Courier New" w:eastAsia="Times New Roman" w:hAnsi="Courier New" w:cs="Courier New"/>
          <w:color w:val="000000"/>
          <w:sz w:val="21"/>
          <w:szCs w:val="21"/>
          <w:bdr w:val="none" w:sz="0" w:space="0" w:color="auto" w:frame="1"/>
        </w:rPr>
        <w:t>HAL_</w:t>
      </w:r>
      <w:proofErr w:type="gramStart"/>
      <w:r w:rsidRPr="00665380">
        <w:rPr>
          <w:rFonts w:ascii="Courier New" w:eastAsia="Times New Roman" w:hAnsi="Courier New" w:cs="Courier New"/>
          <w:color w:val="000000"/>
          <w:sz w:val="21"/>
          <w:szCs w:val="21"/>
          <w:bdr w:val="none" w:sz="0" w:space="0" w:color="auto" w:frame="1"/>
        </w:rPr>
        <w:t>Delay</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100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sendhalfbyte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0x03</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665380">
        <w:rPr>
          <w:rFonts w:ascii="Courier New" w:eastAsia="Times New Roman" w:hAnsi="Courier New" w:cs="Courier New"/>
          <w:b/>
          <w:bCs/>
          <w:color w:val="000000"/>
          <w:sz w:val="21"/>
          <w:szCs w:val="21"/>
          <w:bdr w:val="none" w:sz="0" w:space="0" w:color="auto" w:frame="1"/>
        </w:rPr>
        <w:t>DelayMicro</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4500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sendhalfbyte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0x03</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665380">
        <w:rPr>
          <w:rFonts w:ascii="Courier New" w:eastAsia="Times New Roman" w:hAnsi="Courier New" w:cs="Courier New"/>
          <w:b/>
          <w:bCs/>
          <w:color w:val="000000"/>
          <w:sz w:val="21"/>
          <w:szCs w:val="21"/>
          <w:bdr w:val="none" w:sz="0" w:space="0" w:color="auto" w:frame="1"/>
        </w:rPr>
        <w:t>DelayMicro</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4500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sendhalfbyte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0x03</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665380">
        <w:rPr>
          <w:rFonts w:ascii="Courier New" w:eastAsia="Times New Roman" w:hAnsi="Courier New" w:cs="Courier New"/>
          <w:b/>
          <w:bCs/>
          <w:color w:val="000000"/>
          <w:sz w:val="21"/>
          <w:szCs w:val="21"/>
          <w:bdr w:val="none" w:sz="0" w:space="0" w:color="auto" w:frame="1"/>
        </w:rPr>
        <w:t>DelayMicro</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200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sendhalfbyte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0x02</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0x28</w:t>
      </w:r>
      <w:r w:rsidRPr="00665380">
        <w:rPr>
          <w:rFonts w:ascii="Courier New" w:eastAsia="Times New Roman" w:hAnsi="Courier New" w:cs="Courier New"/>
          <w:color w:val="000000"/>
          <w:sz w:val="21"/>
          <w:szCs w:val="21"/>
          <w:bdr w:val="none" w:sz="0" w:space="0" w:color="auto" w:frame="1"/>
        </w:rPr>
        <w:t>,</w:t>
      </w:r>
      <w:proofErr w:type="gramStart"/>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r w:rsidRPr="00665380">
        <w:rPr>
          <w:rFonts w:ascii="Courier New" w:eastAsia="Times New Roman" w:hAnsi="Courier New" w:cs="Courier New"/>
          <w:color w:val="3F7F5F"/>
          <w:sz w:val="21"/>
          <w:szCs w:val="21"/>
          <w:bdr w:val="none" w:sz="0" w:space="0" w:color="auto" w:frame="1"/>
        </w:rPr>
        <w:t>/</w:t>
      </w:r>
      <w:proofErr w:type="gramEnd"/>
      <w:r w:rsidRPr="00665380">
        <w:rPr>
          <w:rFonts w:ascii="Courier New" w:eastAsia="Times New Roman" w:hAnsi="Courier New" w:cs="Courier New"/>
          <w:color w:val="3F7F5F"/>
          <w:sz w:val="21"/>
          <w:szCs w:val="21"/>
          <w:bdr w:val="none" w:sz="0" w:space="0" w:color="auto" w:frame="1"/>
        </w:rPr>
        <w:t>/ mode 4 bits, 2 lines (for our large display it's 4 lines, font 5х8</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0x0C</w:t>
      </w:r>
      <w:r w:rsidRPr="00665380">
        <w:rPr>
          <w:rFonts w:ascii="Courier New" w:eastAsia="Times New Roman" w:hAnsi="Courier New" w:cs="Courier New"/>
          <w:color w:val="000000"/>
          <w:sz w:val="21"/>
          <w:szCs w:val="21"/>
          <w:bdr w:val="none" w:sz="0" w:space="0" w:color="auto" w:frame="1"/>
        </w:rPr>
        <w:t>,</w:t>
      </w:r>
      <w:proofErr w:type="gramStart"/>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r w:rsidRPr="00665380">
        <w:rPr>
          <w:rFonts w:ascii="Courier New" w:eastAsia="Times New Roman" w:hAnsi="Courier New" w:cs="Courier New"/>
          <w:color w:val="3F7F5F"/>
          <w:sz w:val="21"/>
          <w:szCs w:val="21"/>
          <w:bdr w:val="none" w:sz="0" w:space="0" w:color="auto" w:frame="1"/>
        </w:rPr>
        <w:t>/</w:t>
      </w:r>
      <w:proofErr w:type="gramEnd"/>
      <w:r w:rsidRPr="00665380">
        <w:rPr>
          <w:rFonts w:ascii="Courier New" w:eastAsia="Times New Roman" w:hAnsi="Courier New" w:cs="Courier New"/>
          <w:color w:val="3F7F5F"/>
          <w:sz w:val="21"/>
          <w:szCs w:val="21"/>
          <w:bdr w:val="none" w:sz="0" w:space="0" w:color="auto" w:frame="1"/>
        </w:rPr>
        <w:t>/ the display is turned on (D = 1), the cursors are not needed</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HAL_</w:t>
      </w:r>
      <w:proofErr w:type="gramStart"/>
      <w:r w:rsidRPr="00665380">
        <w:rPr>
          <w:rFonts w:ascii="Courier New" w:eastAsia="Times New Roman" w:hAnsi="Courier New" w:cs="Courier New"/>
          <w:color w:val="000000"/>
          <w:sz w:val="21"/>
          <w:szCs w:val="21"/>
          <w:bdr w:val="none" w:sz="0" w:space="0" w:color="auto" w:frame="1"/>
        </w:rPr>
        <w:t>Delay</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color w:val="800000"/>
          <w:sz w:val="21"/>
          <w:szCs w:val="21"/>
          <w:bdr w:val="none" w:sz="0" w:space="0" w:color="auto" w:frame="1"/>
        </w:rPr>
        <w:t>1</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0x01</w:t>
      </w:r>
      <w:r w:rsidRPr="00665380">
        <w:rPr>
          <w:rFonts w:ascii="Courier New" w:eastAsia="Times New Roman" w:hAnsi="Courier New" w:cs="Courier New"/>
          <w:color w:val="000000"/>
          <w:sz w:val="21"/>
          <w:szCs w:val="21"/>
          <w:bdr w:val="none" w:sz="0" w:space="0" w:color="auto" w:frame="1"/>
        </w:rPr>
        <w:t>,</w:t>
      </w:r>
      <w:proofErr w:type="gramStart"/>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3F7F5F"/>
          <w:sz w:val="21"/>
          <w:szCs w:val="21"/>
          <w:bdr w:val="none" w:sz="0" w:space="0" w:color="auto" w:frame="1"/>
        </w:rPr>
        <w:t>/</w:t>
      </w:r>
      <w:proofErr w:type="gramEnd"/>
      <w:r w:rsidRPr="00665380">
        <w:rPr>
          <w:rFonts w:ascii="inherit" w:eastAsia="Times New Roman" w:hAnsi="inherit" w:cs="Courier New"/>
          <w:color w:val="3F7F5F"/>
          <w:sz w:val="21"/>
          <w:szCs w:val="21"/>
          <w:bdr w:val="none" w:sz="0" w:space="0" w:color="auto" w:frame="1"/>
        </w:rPr>
        <w:t xml:space="preserve">/ </w:t>
      </w:r>
      <w:proofErr w:type="spellStart"/>
      <w:r w:rsidRPr="00665380">
        <w:rPr>
          <w:rFonts w:ascii="inherit" w:eastAsia="Times New Roman" w:hAnsi="inherit" w:cs="Courier New"/>
          <w:color w:val="3F7F5F"/>
          <w:sz w:val="21"/>
          <w:szCs w:val="21"/>
          <w:bdr w:val="none" w:sz="0" w:space="0" w:color="auto" w:frame="1"/>
        </w:rPr>
        <w:t>уберем</w:t>
      </w:r>
      <w:proofErr w:type="spellEnd"/>
      <w:r w:rsidRPr="00665380">
        <w:rPr>
          <w:rFonts w:ascii="inherit" w:eastAsia="Times New Roman" w:hAnsi="inherit" w:cs="Courier New"/>
          <w:color w:val="3F7F5F"/>
          <w:sz w:val="21"/>
          <w:szCs w:val="21"/>
          <w:bdr w:val="none" w:sz="0" w:space="0" w:color="auto" w:frame="1"/>
        </w:rPr>
        <w:t xml:space="preserve"> </w:t>
      </w:r>
      <w:proofErr w:type="spellStart"/>
      <w:r w:rsidRPr="00665380">
        <w:rPr>
          <w:rFonts w:ascii="inherit" w:eastAsia="Times New Roman" w:hAnsi="inherit" w:cs="Courier New"/>
          <w:color w:val="3F7F5F"/>
          <w:sz w:val="21"/>
          <w:szCs w:val="21"/>
          <w:bdr w:val="none" w:sz="0" w:space="0" w:color="auto" w:frame="1"/>
        </w:rPr>
        <w:t>мусор</w:t>
      </w:r>
      <w:proofErr w:type="spellEnd"/>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HAL_</w:t>
      </w:r>
      <w:proofErr w:type="gramStart"/>
      <w:r w:rsidRPr="00665380">
        <w:rPr>
          <w:rFonts w:ascii="Courier New" w:eastAsia="Times New Roman" w:hAnsi="Courier New" w:cs="Courier New"/>
          <w:color w:val="000000"/>
          <w:sz w:val="21"/>
          <w:szCs w:val="21"/>
          <w:bdr w:val="none" w:sz="0" w:space="0" w:color="auto" w:frame="1"/>
        </w:rPr>
        <w:t>Delay</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color w:val="800000"/>
          <w:sz w:val="21"/>
          <w:szCs w:val="21"/>
          <w:bdr w:val="none" w:sz="0" w:space="0" w:color="auto" w:frame="1"/>
        </w:rPr>
        <w:t>2</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sendbyte</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0x06</w:t>
      </w:r>
      <w:r w:rsidRPr="00665380">
        <w:rPr>
          <w:rFonts w:ascii="Courier New" w:eastAsia="Times New Roman" w:hAnsi="Courier New" w:cs="Courier New"/>
          <w:color w:val="000000"/>
          <w:sz w:val="21"/>
          <w:szCs w:val="21"/>
          <w:bdr w:val="none" w:sz="0" w:space="0" w:color="auto" w:frame="1"/>
        </w:rPr>
        <w:t>,</w:t>
      </w:r>
      <w:proofErr w:type="gramStart"/>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3F7F5F"/>
          <w:sz w:val="21"/>
          <w:szCs w:val="21"/>
          <w:bdr w:val="none" w:sz="0" w:space="0" w:color="auto" w:frame="1"/>
        </w:rPr>
        <w:t>/</w:t>
      </w:r>
      <w:proofErr w:type="gramEnd"/>
      <w:r w:rsidRPr="00665380">
        <w:rPr>
          <w:rFonts w:ascii="inherit" w:eastAsia="Times New Roman" w:hAnsi="inherit" w:cs="Courier New"/>
          <w:color w:val="3F7F5F"/>
          <w:sz w:val="21"/>
          <w:szCs w:val="21"/>
          <w:bdr w:val="none" w:sz="0" w:space="0" w:color="auto" w:frame="1"/>
        </w:rPr>
        <w:t xml:space="preserve">/ </w:t>
      </w:r>
      <w:proofErr w:type="spellStart"/>
      <w:r w:rsidRPr="00665380">
        <w:rPr>
          <w:rFonts w:ascii="inherit" w:eastAsia="Times New Roman" w:hAnsi="inherit" w:cs="Courier New"/>
          <w:color w:val="3F7F5F"/>
          <w:sz w:val="21"/>
          <w:szCs w:val="21"/>
          <w:bdr w:val="none" w:sz="0" w:space="0" w:color="auto" w:frame="1"/>
        </w:rPr>
        <w:t>пишем</w:t>
      </w:r>
      <w:proofErr w:type="spellEnd"/>
      <w:r w:rsidRPr="00665380">
        <w:rPr>
          <w:rFonts w:ascii="inherit" w:eastAsia="Times New Roman" w:hAnsi="inherit" w:cs="Courier New"/>
          <w:color w:val="3F7F5F"/>
          <w:sz w:val="21"/>
          <w:szCs w:val="21"/>
          <w:bdr w:val="none" w:sz="0" w:space="0" w:color="auto" w:frame="1"/>
        </w:rPr>
        <w:t xml:space="preserve"> </w:t>
      </w:r>
      <w:proofErr w:type="spellStart"/>
      <w:r w:rsidRPr="00665380">
        <w:rPr>
          <w:rFonts w:ascii="inherit" w:eastAsia="Times New Roman" w:hAnsi="inherit" w:cs="Courier New"/>
          <w:color w:val="3F7F5F"/>
          <w:sz w:val="21"/>
          <w:szCs w:val="21"/>
          <w:bdr w:val="none" w:sz="0" w:space="0" w:color="auto" w:frame="1"/>
        </w:rPr>
        <w:t>влево</w:t>
      </w:r>
      <w:proofErr w:type="spellEnd"/>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HAL_</w:t>
      </w:r>
      <w:proofErr w:type="gramStart"/>
      <w:r w:rsidRPr="00665380">
        <w:rPr>
          <w:rFonts w:ascii="Courier New" w:eastAsia="Times New Roman" w:hAnsi="Courier New" w:cs="Courier New"/>
          <w:b/>
          <w:bCs/>
          <w:color w:val="000000"/>
          <w:sz w:val="21"/>
          <w:szCs w:val="21"/>
          <w:bdr w:val="none" w:sz="0" w:space="0" w:color="auto" w:frame="1"/>
        </w:rPr>
        <w:t>Delay</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1</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sendbyte</w:t>
      </w:r>
      <w:proofErr w:type="spellEnd"/>
      <w:r w:rsidRPr="00665380">
        <w:rPr>
          <w:rFonts w:ascii="Courier New" w:eastAsia="Times New Roman" w:hAnsi="Courier New"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0x02</w:t>
      </w:r>
      <w:r w:rsidRPr="00665380">
        <w:rPr>
          <w:rFonts w:ascii="Courier New" w:eastAsia="Times New Roman" w:hAnsi="Courier New" w:cs="Courier New"/>
          <w:b/>
          <w:bCs/>
          <w:color w:val="000000"/>
          <w:sz w:val="21"/>
          <w:szCs w:val="21"/>
          <w:bdr w:val="none" w:sz="0" w:space="0" w:color="auto" w:frame="1"/>
        </w:rPr>
        <w:t>,</w:t>
      </w:r>
      <w:proofErr w:type="gramStart"/>
      <w:r w:rsidRPr="00665380">
        <w:rPr>
          <w:rFonts w:ascii="inherit" w:eastAsia="Times New Roman" w:hAnsi="inherit" w:cs="Courier New"/>
          <w:b/>
          <w:bCs/>
          <w:color w:val="800000"/>
          <w:sz w:val="21"/>
          <w:szCs w:val="21"/>
          <w:bdr w:val="none" w:sz="0" w:space="0" w:color="auto" w:frame="1"/>
        </w:rPr>
        <w:t>0</w:t>
      </w:r>
      <w:r w:rsidRPr="00665380">
        <w:rPr>
          <w:rFonts w:ascii="Courier New" w:eastAsia="Times New Roman" w:hAnsi="Courier New" w:cs="Courier New"/>
          <w:b/>
          <w:bCs/>
          <w:color w:val="000000"/>
          <w:sz w:val="21"/>
          <w:szCs w:val="21"/>
          <w:bdr w:val="none" w:sz="0" w:space="0" w:color="auto" w:frame="1"/>
        </w:rPr>
        <w:t>);</w:t>
      </w:r>
      <w:r w:rsidRPr="00665380">
        <w:rPr>
          <w:rFonts w:ascii="inherit" w:eastAsia="Times New Roman" w:hAnsi="inherit" w:cs="Courier New"/>
          <w:b/>
          <w:bCs/>
          <w:color w:val="3F7F5F"/>
          <w:sz w:val="21"/>
          <w:szCs w:val="21"/>
          <w:bdr w:val="none" w:sz="0" w:space="0" w:color="auto" w:frame="1"/>
        </w:rPr>
        <w:t>/</w:t>
      </w:r>
      <w:proofErr w:type="gramEnd"/>
      <w:r w:rsidRPr="00665380">
        <w:rPr>
          <w:rFonts w:ascii="inherit" w:eastAsia="Times New Roman" w:hAnsi="inherit" w:cs="Courier New"/>
          <w:b/>
          <w:bCs/>
          <w:color w:val="3F7F5F"/>
          <w:sz w:val="21"/>
          <w:szCs w:val="21"/>
          <w:bdr w:val="none" w:sz="0" w:space="0" w:color="auto" w:frame="1"/>
        </w:rPr>
        <w:t>/</w:t>
      </w:r>
      <w:proofErr w:type="spellStart"/>
      <w:r w:rsidRPr="00665380">
        <w:rPr>
          <w:rFonts w:ascii="inherit" w:eastAsia="Times New Roman" w:hAnsi="inherit" w:cs="Courier New"/>
          <w:b/>
          <w:bCs/>
          <w:color w:val="3F7F5F"/>
          <w:sz w:val="21"/>
          <w:szCs w:val="21"/>
          <w:bdr w:val="none" w:sz="0" w:space="0" w:color="auto" w:frame="1"/>
        </w:rPr>
        <w:t>курсор</w:t>
      </w:r>
      <w:proofErr w:type="spellEnd"/>
      <w:r w:rsidRPr="00665380">
        <w:rPr>
          <w:rFonts w:ascii="inherit" w:eastAsia="Times New Roman" w:hAnsi="inherit" w:cs="Courier New"/>
          <w:b/>
          <w:bCs/>
          <w:color w:val="3F7F5F"/>
          <w:sz w:val="21"/>
          <w:szCs w:val="21"/>
          <w:bdr w:val="none" w:sz="0" w:space="0" w:color="auto" w:frame="1"/>
        </w:rPr>
        <w:t xml:space="preserve"> </w:t>
      </w:r>
      <w:proofErr w:type="spellStart"/>
      <w:r w:rsidRPr="00665380">
        <w:rPr>
          <w:rFonts w:ascii="inherit" w:eastAsia="Times New Roman" w:hAnsi="inherit" w:cs="Courier New"/>
          <w:b/>
          <w:bCs/>
          <w:color w:val="3F7F5F"/>
          <w:sz w:val="21"/>
          <w:szCs w:val="21"/>
          <w:bdr w:val="none" w:sz="0" w:space="0" w:color="auto" w:frame="1"/>
        </w:rPr>
        <w:t>на</w:t>
      </w:r>
      <w:proofErr w:type="spellEnd"/>
      <w:r w:rsidRPr="00665380">
        <w:rPr>
          <w:rFonts w:ascii="inherit" w:eastAsia="Times New Roman" w:hAnsi="inherit" w:cs="Courier New"/>
          <w:b/>
          <w:bCs/>
          <w:color w:val="3F7F5F"/>
          <w:sz w:val="21"/>
          <w:szCs w:val="21"/>
          <w:bdr w:val="none" w:sz="0" w:space="0" w:color="auto" w:frame="1"/>
        </w:rPr>
        <w:t xml:space="preserve"> </w:t>
      </w:r>
      <w:proofErr w:type="spellStart"/>
      <w:r w:rsidRPr="00665380">
        <w:rPr>
          <w:rFonts w:ascii="inherit" w:eastAsia="Times New Roman" w:hAnsi="inherit" w:cs="Courier New"/>
          <w:b/>
          <w:bCs/>
          <w:color w:val="3F7F5F"/>
          <w:sz w:val="21"/>
          <w:szCs w:val="21"/>
          <w:bdr w:val="none" w:sz="0" w:space="0" w:color="auto" w:frame="1"/>
        </w:rPr>
        <w:t>место</w:t>
      </w:r>
      <w:proofErr w:type="spellEnd"/>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HAL_</w:t>
      </w:r>
      <w:proofErr w:type="gramStart"/>
      <w:r w:rsidRPr="00665380">
        <w:rPr>
          <w:rFonts w:ascii="Courier New" w:eastAsia="Times New Roman" w:hAnsi="Courier New" w:cs="Courier New"/>
          <w:b/>
          <w:bCs/>
          <w:color w:val="000000"/>
          <w:sz w:val="21"/>
          <w:szCs w:val="21"/>
          <w:bdr w:val="none" w:sz="0" w:space="0" w:color="auto" w:frame="1"/>
        </w:rPr>
        <w:t>Delay</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2</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proofErr w:type="gramStart"/>
      <w:r w:rsidRPr="00665380">
        <w:rPr>
          <w:rFonts w:ascii="Courier New" w:eastAsia="Times New Roman" w:hAnsi="Courier New" w:cs="Courier New"/>
          <w:color w:val="000000"/>
          <w:sz w:val="21"/>
          <w:szCs w:val="21"/>
          <w:bdr w:val="none" w:sz="0" w:space="0" w:color="auto" w:frame="1"/>
        </w:rPr>
        <w:t>setled</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3F7F5F"/>
          <w:sz w:val="21"/>
          <w:szCs w:val="21"/>
          <w:bdr w:val="none" w:sz="0" w:space="0" w:color="auto" w:frame="1"/>
        </w:rPr>
        <w:t>//</w:t>
      </w:r>
      <w:proofErr w:type="spellStart"/>
      <w:r w:rsidRPr="00665380">
        <w:rPr>
          <w:rFonts w:ascii="inherit" w:eastAsia="Times New Roman" w:hAnsi="inherit" w:cs="Courier New"/>
          <w:color w:val="3F7F5F"/>
          <w:sz w:val="21"/>
          <w:szCs w:val="21"/>
          <w:bdr w:val="none" w:sz="0" w:space="0" w:color="auto" w:frame="1"/>
        </w:rPr>
        <w:t>подсветка</w:t>
      </w:r>
      <w:proofErr w:type="spellEnd"/>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proofErr w:type="gramStart"/>
      <w:r w:rsidRPr="00665380">
        <w:rPr>
          <w:rFonts w:ascii="Courier New" w:eastAsia="Times New Roman" w:hAnsi="Courier New" w:cs="Courier New"/>
          <w:color w:val="000000"/>
          <w:sz w:val="21"/>
          <w:szCs w:val="21"/>
          <w:bdr w:val="none" w:sz="0" w:space="0" w:color="auto" w:frame="1"/>
        </w:rPr>
        <w:t>setwrite</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3F7F5F"/>
          <w:sz w:val="21"/>
          <w:szCs w:val="21"/>
          <w:bdr w:val="none" w:sz="0" w:space="0" w:color="auto" w:frame="1"/>
        </w:rPr>
        <w:t>//</w:t>
      </w:r>
      <w:proofErr w:type="spellStart"/>
      <w:r w:rsidRPr="00665380">
        <w:rPr>
          <w:rFonts w:ascii="inherit" w:eastAsia="Times New Roman" w:hAnsi="inherit" w:cs="Courier New"/>
          <w:color w:val="3F7F5F"/>
          <w:sz w:val="21"/>
          <w:szCs w:val="21"/>
          <w:bdr w:val="none" w:sz="0" w:space="0" w:color="auto" w:frame="1"/>
        </w:rPr>
        <w:t>запись</w:t>
      </w:r>
      <w:proofErr w:type="spellEnd"/>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With a display like everything.</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go to file </w:t>
      </w:r>
      <w:r w:rsidRPr="00665380">
        <w:rPr>
          <w:rFonts w:ascii="inherit" w:eastAsia="Times New Roman" w:hAnsi="inherit" w:cs="Times New Roman"/>
          <w:b/>
          <w:bCs/>
          <w:color w:val="000000"/>
          <w:sz w:val="24"/>
          <w:szCs w:val="24"/>
          <w:bdr w:val="none" w:sz="0" w:space="0" w:color="auto" w:frame="1"/>
        </w:rPr>
        <w:t>NRF24.c</w:t>
      </w:r>
      <w:r w:rsidRPr="00665380">
        <w:rPr>
          <w:rFonts w:ascii="Times New Roman" w:eastAsia="Times New Roman" w:hAnsi="Times New Roman" w:cs="Times New Roman"/>
          <w:color w:val="000000"/>
          <w:sz w:val="24"/>
          <w:szCs w:val="24"/>
        </w:rPr>
        <w:t> and start compose, as we will catch the packets in the interrupt handler.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Our task is to ensure that the code in the handler is as small as possible, otherwise we run the risk of missing packets. We will process the received data in the reception function, which is still called in our system cyclically in an infinite loop.</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In the </w:t>
      </w:r>
      <w:proofErr w:type="gramStart"/>
      <w:r w:rsidRPr="00665380">
        <w:rPr>
          <w:rFonts w:ascii="Times New Roman" w:eastAsia="Times New Roman" w:hAnsi="Times New Roman" w:cs="Times New Roman"/>
          <w:color w:val="000000"/>
          <w:sz w:val="24"/>
          <w:szCs w:val="24"/>
        </w:rPr>
        <w:t>function  </w:t>
      </w:r>
      <w:proofErr w:type="spellStart"/>
      <w:r w:rsidRPr="00665380">
        <w:rPr>
          <w:rFonts w:ascii="inherit" w:eastAsia="Times New Roman" w:hAnsi="inherit" w:cs="Times New Roman"/>
          <w:b/>
          <w:bCs/>
          <w:color w:val="000000"/>
          <w:sz w:val="24"/>
          <w:szCs w:val="24"/>
          <w:bdr w:val="none" w:sz="0" w:space="0" w:color="auto" w:frame="1"/>
        </w:rPr>
        <w:t>IRQ</w:t>
      </w:r>
      <w:proofErr w:type="gramEnd"/>
      <w:r w:rsidRPr="00665380">
        <w:rPr>
          <w:rFonts w:ascii="inherit" w:eastAsia="Times New Roman" w:hAnsi="inherit" w:cs="Times New Roman"/>
          <w:b/>
          <w:bCs/>
          <w:color w:val="000000"/>
          <w:sz w:val="24"/>
          <w:szCs w:val="24"/>
          <w:bdr w:val="none" w:sz="0" w:space="0" w:color="auto" w:frame="1"/>
        </w:rPr>
        <w:t>_Callback</w:t>
      </w:r>
      <w:proofErr w:type="spellEnd"/>
      <w:r w:rsidRPr="00665380">
        <w:rPr>
          <w:rFonts w:ascii="Times New Roman" w:eastAsia="Times New Roman" w:hAnsi="Times New Roman" w:cs="Times New Roman"/>
          <w:color w:val="000000"/>
          <w:sz w:val="24"/>
          <w:szCs w:val="24"/>
        </w:rPr>
        <w:t> we add several local variables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 </w:t>
      </w:r>
      <w:proofErr w:type="spellStart"/>
      <w:r w:rsidRPr="00665380">
        <w:rPr>
          <w:rFonts w:ascii="Courier New" w:eastAsia="Times New Roman" w:hAnsi="Courier New" w:cs="Courier New"/>
          <w:color w:val="000000"/>
          <w:sz w:val="21"/>
          <w:szCs w:val="21"/>
          <w:bdr w:val="none" w:sz="0" w:space="0" w:color="auto" w:frame="1"/>
        </w:rPr>
        <w:t>IRQ_Callback</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  uint8_t</w:t>
      </w:r>
      <w:r w:rsidRPr="00665380">
        <w:rPr>
          <w:rFonts w:ascii="Courier New" w:eastAsia="Times New Roman" w:hAnsi="Courier New" w:cs="Courier New"/>
          <w:b/>
          <w:bCs/>
          <w:color w:val="000000"/>
          <w:sz w:val="21"/>
          <w:szCs w:val="21"/>
          <w:bdr w:val="none" w:sz="0" w:space="0" w:color="auto" w:frame="1"/>
        </w:rPr>
        <w:t> status=</w:t>
      </w:r>
      <w:r w:rsidRPr="00665380">
        <w:rPr>
          <w:rFonts w:ascii="inherit" w:eastAsia="Times New Roman" w:hAnsi="inherit" w:cs="Courier New"/>
          <w:b/>
          <w:bCs/>
          <w:color w:val="800000"/>
          <w:sz w:val="21"/>
          <w:szCs w:val="21"/>
          <w:bdr w:val="none" w:sz="0" w:space="0" w:color="auto" w:frame="1"/>
        </w:rPr>
        <w:t>0x01</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  uint8_t</w:t>
      </w:r>
      <w:r w:rsidRPr="00665380">
        <w:rPr>
          <w:rFonts w:ascii="Courier New" w:eastAsia="Times New Roman" w:hAnsi="Courier New" w:cs="Courier New"/>
          <w:b/>
          <w:bCs/>
          <w:color w:val="000000"/>
          <w:sz w:val="21"/>
          <w:szCs w:val="21"/>
          <w:bdr w:val="none" w:sz="0" w:space="0" w:color="auto" w:frame="1"/>
        </w:rPr>
        <w:t> pipe;</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  uint16_t</w:t>
      </w:r>
      <w:r w:rsidRPr="00665380">
        <w:rPr>
          <w:rFonts w:ascii="Courier New" w:eastAsia="Times New Roman" w:hAnsi="Courier New" w:cs="Courier New"/>
          <w:b/>
          <w:bCs/>
          <w:color w:val="000000"/>
          <w:sz w:val="21"/>
          <w:szCs w:val="21"/>
          <w:bdr w:val="none" w:sz="0" w:space="0" w:color="auto" w:frame="1"/>
        </w:rPr>
        <w:t> </w:t>
      </w:r>
      <w:proofErr w:type="spellStart"/>
      <w:r w:rsidRPr="00665380">
        <w:rPr>
          <w:rFonts w:ascii="Courier New" w:eastAsia="Times New Roman" w:hAnsi="Courier New" w:cs="Courier New"/>
          <w:b/>
          <w:bCs/>
          <w:color w:val="000000"/>
          <w:sz w:val="21"/>
          <w:szCs w:val="21"/>
          <w:bdr w:val="none" w:sz="0" w:space="0" w:color="auto" w:frame="1"/>
        </w:rPr>
        <w:t>dt</w:t>
      </w:r>
      <w:proofErr w:type="spellEnd"/>
      <w:r w:rsidRPr="00665380">
        <w:rPr>
          <w:rFonts w:ascii="Courier New" w:eastAsia="Times New Roman" w:hAnsi="Courier New"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10 microseconds, we still have to wait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005032"/>
          <w:sz w:val="21"/>
          <w:szCs w:val="21"/>
          <w:bdr w:val="none" w:sz="0" w:space="0" w:color="auto" w:frame="1"/>
        </w:rPr>
        <w:t>uint16_t</w:t>
      </w:r>
      <w:r w:rsidRPr="00665380">
        <w:rPr>
          <w:rFonts w:ascii="Courier New" w:eastAsia="Times New Roman" w:hAnsi="Courier New" w:cs="Courier New"/>
          <w:color w:val="000000"/>
          <w:sz w:val="21"/>
          <w:szCs w:val="21"/>
          <w:bdr w:val="none" w:sz="0" w:space="0" w:color="auto" w:frame="1"/>
        </w:rPr>
        <w:t> </w:t>
      </w:r>
      <w:proofErr w:type="spellStart"/>
      <w:r w:rsidRPr="00665380">
        <w:rPr>
          <w:rFonts w:ascii="Courier New" w:eastAsia="Times New Roman" w:hAnsi="Courier New" w:cs="Courier New"/>
          <w:color w:val="000000"/>
          <w:sz w:val="21"/>
          <w:szCs w:val="21"/>
          <w:bdr w:val="none" w:sz="0" w:space="0" w:color="auto" w:frame="1"/>
        </w:rPr>
        <w:t>dt</w:t>
      </w:r>
      <w:proofErr w:type="spellEnd"/>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665380">
        <w:rPr>
          <w:rFonts w:ascii="Courier New" w:eastAsia="Times New Roman" w:hAnsi="Courier New" w:cs="Courier New"/>
          <w:b/>
          <w:bCs/>
          <w:color w:val="000000"/>
          <w:sz w:val="21"/>
          <w:szCs w:val="21"/>
          <w:bdr w:val="none" w:sz="0" w:space="0" w:color="auto" w:frame="1"/>
        </w:rPr>
        <w:t>DelayMicro</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10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Flashing LED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665380">
        <w:rPr>
          <w:rFonts w:ascii="Courier New" w:eastAsia="Times New Roman" w:hAnsi="Courier New" w:cs="Courier New"/>
          <w:color w:val="000000"/>
          <w:sz w:val="21"/>
          <w:szCs w:val="21"/>
          <w:bdr w:val="none" w:sz="0" w:space="0" w:color="auto" w:frame="1"/>
        </w:rPr>
        <w:t>DelayMicro</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color w:val="800000"/>
          <w:sz w:val="21"/>
          <w:szCs w:val="21"/>
          <w:bdr w:val="none" w:sz="0" w:space="0" w:color="auto" w:frame="1"/>
        </w:rPr>
        <w:t>10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LED_TGL;</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recognize the status, and if it's the one we need, we'll count the buffer in the array and reset the flag</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LED_TGL;</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status = NRF24_ReadReg(STATUS);</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gramStart"/>
      <w:r w:rsidRPr="00665380">
        <w:rPr>
          <w:rFonts w:ascii="inherit" w:eastAsia="Times New Roman" w:hAnsi="inherit" w:cs="Courier New"/>
          <w:b/>
          <w:bCs/>
          <w:color w:val="7F0055"/>
          <w:sz w:val="21"/>
          <w:szCs w:val="21"/>
          <w:bdr w:val="none" w:sz="0" w:space="0" w:color="auto" w:frame="1"/>
        </w:rPr>
        <w:t>if</w:t>
      </w:r>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status &amp; </w:t>
      </w:r>
      <w:r w:rsidRPr="00665380">
        <w:rPr>
          <w:rFonts w:ascii="inherit" w:eastAsia="Times New Roman" w:hAnsi="inherit" w:cs="Courier New"/>
          <w:b/>
          <w:bCs/>
          <w:color w:val="800000"/>
          <w:sz w:val="21"/>
          <w:szCs w:val="21"/>
          <w:bdr w:val="none" w:sz="0" w:space="0" w:color="auto" w:frame="1"/>
        </w:rPr>
        <w:t>0x40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NRF24_Read_Buf(RD_RX_</w:t>
      </w:r>
      <w:proofErr w:type="gramStart"/>
      <w:r w:rsidRPr="00665380">
        <w:rPr>
          <w:rFonts w:ascii="Courier New" w:eastAsia="Times New Roman" w:hAnsi="Courier New" w:cs="Courier New"/>
          <w:b/>
          <w:bCs/>
          <w:color w:val="000000"/>
          <w:sz w:val="21"/>
          <w:szCs w:val="21"/>
          <w:bdr w:val="none" w:sz="0" w:space="0" w:color="auto" w:frame="1"/>
        </w:rPr>
        <w:t>PLOAD,RX</w:t>
      </w:r>
      <w:proofErr w:type="gramEnd"/>
      <w:r w:rsidRPr="00665380">
        <w:rPr>
          <w:rFonts w:ascii="Courier New" w:eastAsia="Times New Roman" w:hAnsi="Courier New" w:cs="Courier New"/>
          <w:b/>
          <w:bCs/>
          <w:color w:val="000000"/>
          <w:sz w:val="21"/>
          <w:szCs w:val="21"/>
          <w:bdr w:val="none" w:sz="0" w:space="0" w:color="auto" w:frame="1"/>
        </w:rPr>
        <w:t>_BUF,TX_PLOAD_WIDTH);</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NRF24_</w:t>
      </w:r>
      <w:proofErr w:type="gramStart"/>
      <w:r w:rsidRPr="00665380">
        <w:rPr>
          <w:rFonts w:ascii="Courier New" w:eastAsia="Times New Roman" w:hAnsi="Courier New" w:cs="Courier New"/>
          <w:b/>
          <w:bCs/>
          <w:color w:val="000000"/>
          <w:sz w:val="21"/>
          <w:szCs w:val="21"/>
          <w:bdr w:val="none" w:sz="0" w:space="0" w:color="auto" w:frame="1"/>
        </w:rPr>
        <w:t>WriteReg(</w:t>
      </w:r>
      <w:proofErr w:type="gramEnd"/>
      <w:r w:rsidRPr="00665380">
        <w:rPr>
          <w:rFonts w:ascii="Courier New" w:eastAsia="Times New Roman" w:hAnsi="Courier New" w:cs="Courier New"/>
          <w:b/>
          <w:bCs/>
          <w:color w:val="000000"/>
          <w:sz w:val="21"/>
          <w:szCs w:val="21"/>
          <w:bdr w:val="none" w:sz="0" w:space="0" w:color="auto" w:frame="1"/>
        </w:rPr>
        <w:t>STATUS, </w:t>
      </w:r>
      <w:r w:rsidRPr="00665380">
        <w:rPr>
          <w:rFonts w:ascii="inherit" w:eastAsia="Times New Roman" w:hAnsi="inherit" w:cs="Courier New"/>
          <w:b/>
          <w:bCs/>
          <w:color w:val="800000"/>
          <w:sz w:val="21"/>
          <w:szCs w:val="21"/>
          <w:bdr w:val="none" w:sz="0" w:space="0" w:color="auto" w:frame="1"/>
        </w:rPr>
        <w:t>0x40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will collect the project and we will sew the controller. The green LED should begin to flash approximately once per second in sync with the transmitter's LED.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If this is the case, then now we will need to somehow display our data, which we received from the receiver, on the display. Only we will produce all this mapping in the function of the other, not in the handler. Only we will need to talk about this somehow this function. We will do this with the help of a flag. To do this, add a global variable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RX_BUF[TX_PLOAD_WIDTH] = {</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volatile</w:t>
      </w:r>
      <w:r w:rsidRPr="00665380">
        <w:rPr>
          <w:rFonts w:ascii="Courier New" w:eastAsia="Times New Roman" w:hAnsi="Courier New" w:cs="Courier New"/>
          <w:b/>
          <w:bCs/>
          <w:color w:val="000000"/>
          <w:sz w:val="21"/>
          <w:szCs w:val="21"/>
          <w:bdr w:val="none" w:sz="0" w:space="0" w:color="auto" w:frame="1"/>
        </w:rPr>
        <w:t> </w:t>
      </w:r>
      <w:r w:rsidRPr="00665380">
        <w:rPr>
          <w:rFonts w:ascii="inherit" w:eastAsia="Times New Roman" w:hAnsi="inherit" w:cs="Courier New"/>
          <w:b/>
          <w:bCs/>
          <w:color w:val="005032"/>
          <w:sz w:val="21"/>
          <w:szCs w:val="21"/>
          <w:bdr w:val="none" w:sz="0" w:space="0" w:color="auto" w:frame="1"/>
        </w:rPr>
        <w:t>uint8_t</w:t>
      </w:r>
      <w:r w:rsidRPr="00665380">
        <w:rPr>
          <w:rFonts w:ascii="Courier New" w:eastAsia="Times New Roman" w:hAnsi="Courier New" w:cs="Courier New"/>
          <w:b/>
          <w:bCs/>
          <w:color w:val="000000"/>
          <w:sz w:val="21"/>
          <w:szCs w:val="21"/>
          <w:bdr w:val="none" w:sz="0" w:space="0" w:color="auto" w:frame="1"/>
        </w:rPr>
        <w:t> </w:t>
      </w:r>
      <w:proofErr w:type="spellStart"/>
      <w:r w:rsidRPr="00665380">
        <w:rPr>
          <w:rFonts w:ascii="Courier New" w:eastAsia="Times New Roman" w:hAnsi="Courier New" w:cs="Courier New"/>
          <w:b/>
          <w:bCs/>
          <w:color w:val="000000"/>
          <w:sz w:val="21"/>
          <w:szCs w:val="21"/>
          <w:bdr w:val="none" w:sz="0" w:space="0" w:color="auto" w:frame="1"/>
        </w:rPr>
        <w:t>rx_flag</w:t>
      </w:r>
      <w:proofErr w:type="spellEnd"/>
      <w:r w:rsidRPr="00665380">
        <w:rPr>
          <w:rFonts w:ascii="Courier New" w:eastAsia="Times New Roman" w:hAnsi="Courier New" w:cs="Courier New"/>
          <w:b/>
          <w:bCs/>
          <w:color w:val="000000"/>
          <w:sz w:val="21"/>
          <w:szCs w:val="21"/>
          <w:bdr w:val="none" w:sz="0" w:space="0" w:color="auto" w:frame="1"/>
        </w:rPr>
        <w:t xml:space="preserve"> = </w:t>
      </w:r>
      <w:r w:rsidRPr="00665380">
        <w:rPr>
          <w:rFonts w:ascii="inherit" w:eastAsia="Times New Roman" w:hAnsi="inherit" w:cs="Courier New"/>
          <w:b/>
          <w:bCs/>
          <w:color w:val="800000"/>
          <w:sz w:val="21"/>
          <w:szCs w:val="21"/>
          <w:bdr w:val="none" w:sz="0" w:space="0" w:color="auto" w:frame="1"/>
        </w:rPr>
        <w:t>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return to our </w:t>
      </w:r>
      <w:proofErr w:type="spellStart"/>
      <w:r w:rsidRPr="00665380">
        <w:rPr>
          <w:rFonts w:ascii="inherit" w:eastAsia="Times New Roman" w:hAnsi="inherit" w:cs="Times New Roman"/>
          <w:b/>
          <w:bCs/>
          <w:color w:val="000000"/>
          <w:sz w:val="24"/>
          <w:szCs w:val="24"/>
          <w:bdr w:val="none" w:sz="0" w:space="0" w:color="auto" w:frame="1"/>
        </w:rPr>
        <w:t>IRQ_Callback</w:t>
      </w:r>
      <w:proofErr w:type="spellEnd"/>
      <w:r w:rsidRPr="00665380">
        <w:rPr>
          <w:rFonts w:ascii="Times New Roman" w:eastAsia="Times New Roman" w:hAnsi="Times New Roman" w:cs="Times New Roman"/>
          <w:color w:val="000000"/>
          <w:sz w:val="24"/>
          <w:szCs w:val="24"/>
        </w:rPr>
        <w:t> </w:t>
      </w:r>
      <w:proofErr w:type="gramStart"/>
      <w:r w:rsidRPr="00665380">
        <w:rPr>
          <w:rFonts w:ascii="Times New Roman" w:eastAsia="Times New Roman" w:hAnsi="Times New Roman" w:cs="Times New Roman"/>
          <w:color w:val="000000"/>
          <w:sz w:val="24"/>
          <w:szCs w:val="24"/>
        </w:rPr>
        <w:t>handler  and</w:t>
      </w:r>
      <w:proofErr w:type="gramEnd"/>
      <w:r w:rsidRPr="00665380">
        <w:rPr>
          <w:rFonts w:ascii="Times New Roman" w:eastAsia="Times New Roman" w:hAnsi="Times New Roman" w:cs="Times New Roman"/>
          <w:color w:val="000000"/>
          <w:sz w:val="24"/>
          <w:szCs w:val="24"/>
        </w:rPr>
        <w:t> </w:t>
      </w:r>
      <w:r w:rsidRPr="00665380">
        <w:rPr>
          <w:rFonts w:ascii="inherit" w:eastAsia="Times New Roman" w:hAnsi="inherit" w:cs="Times New Roman"/>
          <w:b/>
          <w:bCs/>
          <w:color w:val="000000"/>
          <w:sz w:val="24"/>
          <w:szCs w:val="24"/>
          <w:bdr w:val="none" w:sz="0" w:space="0" w:color="auto" w:frame="1"/>
        </w:rPr>
        <w:t>turn on the</w:t>
      </w:r>
      <w:r w:rsidRPr="00665380">
        <w:rPr>
          <w:rFonts w:ascii="Times New Roman" w:eastAsia="Times New Roman" w:hAnsi="Times New Roman" w:cs="Times New Roman"/>
          <w:color w:val="000000"/>
          <w:sz w:val="24"/>
          <w:szCs w:val="24"/>
        </w:rPr>
        <w:t> flag</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STATUS, </w:t>
      </w:r>
      <w:r w:rsidRPr="00665380">
        <w:rPr>
          <w:rFonts w:ascii="inherit" w:eastAsia="Times New Roman" w:hAnsi="inherit" w:cs="Courier New"/>
          <w:color w:val="800000"/>
          <w:sz w:val="21"/>
          <w:szCs w:val="21"/>
          <w:bdr w:val="none" w:sz="0" w:space="0" w:color="auto" w:frame="1"/>
        </w:rPr>
        <w:t>0x40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 xml:space="preserve">  </w:t>
      </w:r>
      <w:proofErr w:type="spellStart"/>
      <w:r w:rsidRPr="00665380">
        <w:rPr>
          <w:rFonts w:ascii="inherit" w:eastAsia="Times New Roman" w:hAnsi="inherit" w:cs="Courier New"/>
          <w:b/>
          <w:bCs/>
          <w:color w:val="000000"/>
          <w:sz w:val="21"/>
          <w:szCs w:val="21"/>
          <w:bdr w:val="none" w:sz="0" w:space="0" w:color="auto" w:frame="1"/>
        </w:rPr>
        <w:t>rx_flag</w:t>
      </w:r>
      <w:proofErr w:type="spellEnd"/>
      <w:r w:rsidRPr="00665380">
        <w:rPr>
          <w:rFonts w:ascii="inherit" w:eastAsia="Times New Roman" w:hAnsi="inherit" w:cs="Courier New"/>
          <w:b/>
          <w:bCs/>
          <w:color w:val="000000"/>
          <w:sz w:val="21"/>
          <w:szCs w:val="21"/>
          <w:bdr w:val="none" w:sz="0" w:space="0" w:color="auto" w:frame="1"/>
        </w:rPr>
        <w:t xml:space="preserve"> = </w:t>
      </w:r>
      <w:r w:rsidRPr="00665380">
        <w:rPr>
          <w:rFonts w:ascii="inherit" w:eastAsia="Times New Roman" w:hAnsi="inherit" w:cs="Courier New"/>
          <w:b/>
          <w:bCs/>
          <w:color w:val="800000"/>
          <w:sz w:val="21"/>
          <w:szCs w:val="21"/>
          <w:bdr w:val="none" w:sz="0" w:space="0" w:color="auto" w:frame="1"/>
        </w:rPr>
        <w:t>1</w:t>
      </w: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we go to function </w:t>
      </w:r>
      <w:r w:rsidRPr="00665380">
        <w:rPr>
          <w:rFonts w:ascii="inherit" w:eastAsia="Times New Roman" w:hAnsi="inherit" w:cs="Times New Roman"/>
          <w:b/>
          <w:bCs/>
          <w:color w:val="000000"/>
          <w:sz w:val="24"/>
          <w:szCs w:val="24"/>
          <w:bdr w:val="none" w:sz="0" w:space="0" w:color="auto" w:frame="1"/>
        </w:rPr>
        <w:t>NRF24L01_</w:t>
      </w:r>
      <w:proofErr w:type="gramStart"/>
      <w:r w:rsidRPr="00665380">
        <w:rPr>
          <w:rFonts w:ascii="inherit" w:eastAsia="Times New Roman" w:hAnsi="inherit" w:cs="Times New Roman"/>
          <w:b/>
          <w:bCs/>
          <w:color w:val="000000"/>
          <w:sz w:val="24"/>
          <w:szCs w:val="24"/>
          <w:bdr w:val="none" w:sz="0" w:space="0" w:color="auto" w:frame="1"/>
        </w:rPr>
        <w:t>Receive</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trace the included flag, display the information from the buffer on the display and reset the flag, so as not to get stuck</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 NRF24L01_Receive(</w:t>
      </w:r>
      <w:r w:rsidRPr="00665380">
        <w:rPr>
          <w:rFonts w:ascii="inherit" w:eastAsia="Times New Roman" w:hAnsi="inherit" w:cs="Courier New"/>
          <w:color w:val="7F0055"/>
          <w:sz w:val="21"/>
          <w:szCs w:val="21"/>
          <w:bdr w:val="none" w:sz="0" w:space="0" w:color="auto" w:frame="1"/>
        </w:rPr>
        <w:t>void</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  if</w:t>
      </w:r>
      <w:r w:rsidRPr="00665380">
        <w:rPr>
          <w:rFonts w:ascii="Courier New" w:eastAsia="Times New Roman" w:hAnsi="Courier New" w:cs="Courier New"/>
          <w:b/>
          <w:bCs/>
          <w:color w:val="000000"/>
          <w:sz w:val="21"/>
          <w:szCs w:val="21"/>
          <w:bdr w:val="none" w:sz="0" w:space="0" w:color="auto" w:frame="1"/>
        </w:rPr>
        <w:t>(</w:t>
      </w:r>
      <w:proofErr w:type="spellStart"/>
      <w:r w:rsidRPr="00665380">
        <w:rPr>
          <w:rFonts w:ascii="Courier New" w:eastAsia="Times New Roman" w:hAnsi="Courier New" w:cs="Courier New"/>
          <w:b/>
          <w:bCs/>
          <w:color w:val="000000"/>
          <w:sz w:val="21"/>
          <w:szCs w:val="21"/>
          <w:bdr w:val="none" w:sz="0" w:space="0" w:color="auto" w:frame="1"/>
        </w:rPr>
        <w:t>rx_flag</w:t>
      </w:r>
      <w:proofErr w:type="spellEnd"/>
      <w:r w:rsidRPr="00665380">
        <w:rPr>
          <w:rFonts w:ascii="Courier New" w:eastAsia="Times New Roman" w:hAnsi="Courier New"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1</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LCD_</w:t>
      </w:r>
      <w:proofErr w:type="gramStart"/>
      <w:r w:rsidRPr="00665380">
        <w:rPr>
          <w:rFonts w:ascii="Courier New" w:eastAsia="Times New Roman" w:hAnsi="Courier New" w:cs="Courier New"/>
          <w:b/>
          <w:bCs/>
          <w:color w:val="000000"/>
          <w:sz w:val="21"/>
          <w:szCs w:val="21"/>
          <w:bdr w:val="none" w:sz="0" w:space="0" w:color="auto" w:frame="1"/>
        </w:rPr>
        <w:t>SetPos</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0</w:t>
      </w:r>
      <w:r w:rsidRPr="00665380">
        <w:rPr>
          <w:rFonts w:ascii="Courier New" w:eastAsia="Times New Roman" w:hAnsi="Courier New" w:cs="Courier New"/>
          <w:b/>
          <w:bCs/>
          <w:color w:val="000000"/>
          <w:sz w:val="21"/>
          <w:szCs w:val="21"/>
          <w:bdr w:val="none" w:sz="0" w:space="0" w:color="auto" w:frame="1"/>
        </w:rPr>
        <w:t>, </w:t>
      </w:r>
      <w:r w:rsidRPr="00665380">
        <w:rPr>
          <w:rFonts w:ascii="inherit" w:eastAsia="Times New Roman" w:hAnsi="inherit" w:cs="Courier New"/>
          <w:b/>
          <w:bCs/>
          <w:color w:val="800000"/>
          <w:sz w:val="21"/>
          <w:szCs w:val="21"/>
          <w:bdr w:val="none" w:sz="0" w:space="0" w:color="auto" w:frame="1"/>
        </w:rPr>
        <w:t>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642880"/>
          <w:sz w:val="21"/>
          <w:szCs w:val="21"/>
          <w:bdr w:val="none" w:sz="0" w:space="0" w:color="auto" w:frame="1"/>
        </w:rPr>
        <w:t xml:space="preserve">    </w:t>
      </w:r>
      <w:proofErr w:type="spellStart"/>
      <w:proofErr w:type="gramStart"/>
      <w:r w:rsidRPr="00665380">
        <w:rPr>
          <w:rFonts w:ascii="inherit" w:eastAsia="Times New Roman" w:hAnsi="inherit" w:cs="Courier New"/>
          <w:b/>
          <w:bCs/>
          <w:color w:val="642880"/>
          <w:sz w:val="21"/>
          <w:szCs w:val="21"/>
          <w:bdr w:val="none" w:sz="0" w:space="0" w:color="auto" w:frame="1"/>
        </w:rPr>
        <w:t>sprintf</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str1,</w:t>
      </w:r>
      <w:r w:rsidRPr="00665380">
        <w:rPr>
          <w:rFonts w:ascii="inherit" w:eastAsia="Times New Roman" w:hAnsi="inherit" w:cs="Courier New"/>
          <w:b/>
          <w:bCs/>
          <w:color w:val="2A00FF"/>
          <w:sz w:val="21"/>
          <w:szCs w:val="21"/>
          <w:bdr w:val="none" w:sz="0" w:space="0" w:color="auto" w:frame="1"/>
        </w:rPr>
        <w:t>"%5u %5u "</w:t>
      </w:r>
      <w:r w:rsidRPr="00665380">
        <w:rPr>
          <w:rFonts w:ascii="Courier New" w:eastAsia="Times New Roman" w:hAnsi="Courier New" w:cs="Courier New"/>
          <w:b/>
          <w:bCs/>
          <w:color w:val="000000"/>
          <w:sz w:val="21"/>
          <w:szCs w:val="21"/>
          <w:bdr w:val="none" w:sz="0" w:space="0" w:color="auto" w:frame="1"/>
        </w:rPr>
        <w:t>, *(</w:t>
      </w:r>
      <w:r w:rsidRPr="00665380">
        <w:rPr>
          <w:rFonts w:ascii="inherit" w:eastAsia="Times New Roman" w:hAnsi="inherit" w:cs="Courier New"/>
          <w:b/>
          <w:bCs/>
          <w:color w:val="005032"/>
          <w:sz w:val="21"/>
          <w:szCs w:val="21"/>
          <w:bdr w:val="none" w:sz="0" w:space="0" w:color="auto" w:frame="1"/>
        </w:rPr>
        <w:t>int16_t</w:t>
      </w:r>
      <w:r w:rsidRPr="00665380">
        <w:rPr>
          <w:rFonts w:ascii="Courier New" w:eastAsia="Times New Roman" w:hAnsi="Courier New" w:cs="Courier New"/>
          <w:b/>
          <w:bCs/>
          <w:color w:val="000000"/>
          <w:sz w:val="21"/>
          <w:szCs w:val="21"/>
          <w:bdr w:val="none" w:sz="0" w:space="0" w:color="auto" w:frame="1"/>
        </w:rPr>
        <w:t>*)RX_BUF, *(</w:t>
      </w:r>
      <w:r w:rsidRPr="00665380">
        <w:rPr>
          <w:rFonts w:ascii="inherit" w:eastAsia="Times New Roman" w:hAnsi="inherit" w:cs="Courier New"/>
          <w:b/>
          <w:bCs/>
          <w:color w:val="005032"/>
          <w:sz w:val="21"/>
          <w:szCs w:val="21"/>
          <w:bdr w:val="none" w:sz="0" w:space="0" w:color="auto" w:frame="1"/>
        </w:rPr>
        <w:t>int16_t</w:t>
      </w:r>
      <w:r w:rsidRPr="00665380">
        <w:rPr>
          <w:rFonts w:ascii="Courier New" w:eastAsia="Times New Roman" w:hAnsi="Courier New" w:cs="Courier New"/>
          <w:b/>
          <w:bCs/>
          <w:color w:val="000000"/>
          <w:sz w:val="21"/>
          <w:szCs w:val="21"/>
          <w:bdr w:val="none" w:sz="0" w:space="0" w:color="auto" w:frame="1"/>
        </w:rPr>
        <w:t>*)(RX_BUF</w:t>
      </w:r>
      <w:r w:rsidRPr="00665380">
        <w:rPr>
          <w:rFonts w:ascii="inherit" w:eastAsia="Times New Roman" w:hAnsi="inherit" w:cs="Courier New"/>
          <w:b/>
          <w:bCs/>
          <w:color w:val="800000"/>
          <w:sz w:val="21"/>
          <w:szCs w:val="21"/>
          <w:bdr w:val="none" w:sz="0" w:space="0" w:color="auto" w:frame="1"/>
        </w:rPr>
        <w:t>+2</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LCD_String</w:t>
      </w:r>
      <w:proofErr w:type="spellEnd"/>
      <w:r w:rsidRPr="00665380">
        <w:rPr>
          <w:rFonts w:ascii="Courier New" w:eastAsia="Times New Roman" w:hAnsi="Courier New" w:cs="Courier New"/>
          <w:b/>
          <w:bCs/>
          <w:color w:val="000000"/>
          <w:sz w:val="21"/>
          <w:szCs w:val="21"/>
          <w:bdr w:val="none" w:sz="0" w:space="0" w:color="auto" w:frame="1"/>
        </w:rPr>
        <w:t>(str1);</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rx_flag</w:t>
      </w:r>
      <w:proofErr w:type="spellEnd"/>
      <w:r w:rsidRPr="00665380">
        <w:rPr>
          <w:rFonts w:ascii="Courier New" w:eastAsia="Times New Roman" w:hAnsi="Courier New" w:cs="Courier New"/>
          <w:b/>
          <w:bCs/>
          <w:color w:val="000000"/>
          <w:sz w:val="21"/>
          <w:szCs w:val="21"/>
          <w:bdr w:val="none" w:sz="0" w:space="0" w:color="auto" w:frame="1"/>
        </w:rPr>
        <w:t xml:space="preserve"> = </w:t>
      </w:r>
      <w:r w:rsidRPr="00665380">
        <w:rPr>
          <w:rFonts w:ascii="inherit" w:eastAsia="Times New Roman" w:hAnsi="inherit" w:cs="Courier New"/>
          <w:b/>
          <w:bCs/>
          <w:color w:val="800000"/>
          <w:sz w:val="21"/>
          <w:szCs w:val="21"/>
          <w:bdr w:val="none" w:sz="0" w:space="0" w:color="auto" w:frame="1"/>
        </w:rPr>
        <w:t>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lastRenderedPageBreak/>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We collect the </w:t>
      </w:r>
      <w:proofErr w:type="gramStart"/>
      <w:r w:rsidRPr="00665380">
        <w:rPr>
          <w:rFonts w:ascii="Times New Roman" w:eastAsia="Times New Roman" w:hAnsi="Times New Roman" w:cs="Times New Roman"/>
          <w:color w:val="000000"/>
          <w:sz w:val="24"/>
          <w:szCs w:val="24"/>
        </w:rPr>
        <w:t>project,</w:t>
      </w:r>
      <w:proofErr w:type="gramEnd"/>
      <w:r w:rsidRPr="00665380">
        <w:rPr>
          <w:rFonts w:ascii="Times New Roman" w:eastAsia="Times New Roman" w:hAnsi="Times New Roman" w:cs="Times New Roman"/>
          <w:color w:val="000000"/>
          <w:sz w:val="24"/>
          <w:szCs w:val="24"/>
        </w:rPr>
        <w:t xml:space="preserve"> we flash the controller. Also, the controller of the transmitter will be reset, so that attempts to transmit errors are dropped in order to track that everything is transmitted unerringly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2857500" cy="1708150"/>
            <wp:effectExtent l="0" t="0" r="0" b="6350"/>
            <wp:docPr id="1" name="Picture 1" descr="http://narodstream.ru/wp-content/uploads/2018/03/stm113img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8/03/stm113img11.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7081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Only we will accept today also the number of erroneously transmitted packets from our transmitters, so we will slightly increase our buffer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TX_PLOAD_WIDTH </w:t>
      </w:r>
      <w:r w:rsidRPr="00665380">
        <w:rPr>
          <w:rFonts w:ascii="inherit" w:eastAsia="Times New Roman" w:hAnsi="inherit" w:cs="Courier New"/>
          <w:b/>
          <w:bCs/>
          <w:color w:val="000000"/>
          <w:sz w:val="21"/>
          <w:szCs w:val="21"/>
          <w:bdr w:val="none" w:sz="0" w:space="0" w:color="auto" w:frame="1"/>
        </w:rPr>
        <w:t>7</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the </w:t>
      </w:r>
      <w:r w:rsidRPr="00665380">
        <w:rPr>
          <w:rFonts w:ascii="inherit" w:eastAsia="Times New Roman" w:hAnsi="inherit" w:cs="Times New Roman"/>
          <w:b/>
          <w:bCs/>
          <w:color w:val="000000"/>
          <w:sz w:val="24"/>
          <w:szCs w:val="24"/>
          <w:bdr w:val="none" w:sz="0" w:space="0" w:color="auto" w:frame="1"/>
        </w:rPr>
        <w:t>NRF24L01_Receive</w:t>
      </w:r>
      <w:r w:rsidRPr="00665380">
        <w:rPr>
          <w:rFonts w:ascii="Times New Roman" w:eastAsia="Times New Roman" w:hAnsi="Times New Roman" w:cs="Times New Roman"/>
          <w:color w:val="000000"/>
          <w:sz w:val="24"/>
          <w:szCs w:val="24"/>
        </w:rPr>
        <w:t> </w:t>
      </w:r>
      <w:proofErr w:type="gramStart"/>
      <w:r w:rsidRPr="00665380">
        <w:rPr>
          <w:rFonts w:ascii="Times New Roman" w:eastAsia="Times New Roman" w:hAnsi="Times New Roman" w:cs="Times New Roman"/>
          <w:color w:val="000000"/>
          <w:sz w:val="24"/>
          <w:szCs w:val="24"/>
        </w:rPr>
        <w:t>function  </w:t>
      </w:r>
      <w:r w:rsidRPr="00665380">
        <w:rPr>
          <w:rFonts w:ascii="inherit" w:eastAsia="Times New Roman" w:hAnsi="inherit" w:cs="Times New Roman"/>
          <w:b/>
          <w:bCs/>
          <w:color w:val="000000"/>
          <w:sz w:val="24"/>
          <w:szCs w:val="24"/>
          <w:bdr w:val="none" w:sz="0" w:space="0" w:color="auto" w:frame="1"/>
        </w:rPr>
        <w:t>displays</w:t>
      </w:r>
      <w:proofErr w:type="gramEnd"/>
      <w:r w:rsidRPr="00665380">
        <w:rPr>
          <w:rFonts w:ascii="inherit" w:eastAsia="Times New Roman" w:hAnsi="inherit" w:cs="Times New Roman"/>
          <w:b/>
          <w:bCs/>
          <w:color w:val="000000"/>
          <w:sz w:val="24"/>
          <w:szCs w:val="24"/>
          <w:bdr w:val="none" w:sz="0" w:space="0" w:color="auto" w:frame="1"/>
        </w:rPr>
        <w:t xml:space="preserve"> the</w:t>
      </w:r>
      <w:r w:rsidRPr="00665380">
        <w:rPr>
          <w:rFonts w:ascii="Times New Roman" w:eastAsia="Times New Roman" w:hAnsi="Times New Roman" w:cs="Times New Roman"/>
          <w:color w:val="000000"/>
          <w:sz w:val="24"/>
          <w:szCs w:val="24"/>
        </w:rPr>
        <w:t> output to show all three types of data - the number of the account, the number of attempts at errors and the number of unrequested packets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665380">
        <w:rPr>
          <w:rFonts w:ascii="Courier New" w:eastAsia="Times New Roman" w:hAnsi="Courier New" w:cs="Courier New"/>
          <w:color w:val="000000"/>
          <w:sz w:val="21"/>
          <w:szCs w:val="21"/>
          <w:bdr w:val="none" w:sz="0" w:space="0" w:color="auto" w:frame="1"/>
        </w:rPr>
        <w:t>sprintf</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str1,</w:t>
      </w:r>
      <w:r w:rsidRPr="00665380">
        <w:rPr>
          <w:rFonts w:ascii="inherit" w:eastAsia="Times New Roman" w:hAnsi="inherit" w:cs="Courier New"/>
          <w:color w:val="2A00FF"/>
          <w:sz w:val="21"/>
          <w:szCs w:val="21"/>
          <w:bdr w:val="none" w:sz="0" w:space="0" w:color="auto" w:frame="1"/>
        </w:rPr>
        <w:t>"%5u %5u </w:t>
      </w:r>
      <w:r w:rsidRPr="00665380">
        <w:rPr>
          <w:rFonts w:ascii="inherit" w:eastAsia="Times New Roman" w:hAnsi="inherit" w:cs="Courier New"/>
          <w:b/>
          <w:bCs/>
          <w:color w:val="2A00FF"/>
          <w:sz w:val="21"/>
          <w:szCs w:val="21"/>
          <w:bdr w:val="none" w:sz="0" w:space="0" w:color="auto" w:frame="1"/>
        </w:rPr>
        <w:t>%5u </w:t>
      </w:r>
      <w:r w:rsidRPr="00665380">
        <w:rPr>
          <w:rFonts w:ascii="inherit" w:eastAsia="Times New Roman" w:hAnsi="inherit" w:cs="Courier New"/>
          <w:color w:val="2A00FF"/>
          <w:sz w:val="21"/>
          <w:szCs w:val="21"/>
          <w:bdr w:val="none" w:sz="0" w:space="0" w:color="auto" w:frame="1"/>
        </w:rPr>
        <w:t>"</w:t>
      </w:r>
      <w:r w:rsidRPr="00665380">
        <w:rPr>
          <w:rFonts w:ascii="Courier New" w:eastAsia="Times New Roman" w:hAnsi="Courier New" w:cs="Courier New"/>
          <w:color w:val="000000"/>
          <w:sz w:val="21"/>
          <w:szCs w:val="21"/>
          <w:bdr w:val="none" w:sz="0" w:space="0" w:color="auto" w:frame="1"/>
        </w:rPr>
        <w:t>, *(int16_t*)RX_BUF, *(int16_t*)(RX_BUF</w:t>
      </w:r>
      <w:r w:rsidRPr="00665380">
        <w:rPr>
          <w:rFonts w:ascii="inherit" w:eastAsia="Times New Roman" w:hAnsi="inherit" w:cs="Courier New"/>
          <w:color w:val="800000"/>
          <w:sz w:val="21"/>
          <w:szCs w:val="21"/>
          <w:bdr w:val="none" w:sz="0" w:space="0" w:color="auto" w:frame="1"/>
        </w:rPr>
        <w:t>+2</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b/>
          <w:bCs/>
          <w:color w:val="000000"/>
          <w:sz w:val="21"/>
          <w:szCs w:val="21"/>
          <w:bdr w:val="none" w:sz="0" w:space="0" w:color="auto" w:frame="1"/>
        </w:rPr>
        <w:t>, *(int16_t*)(RX_BUF</w:t>
      </w:r>
      <w:r w:rsidRPr="00665380">
        <w:rPr>
          <w:rFonts w:ascii="inherit" w:eastAsia="Times New Roman" w:hAnsi="inherit" w:cs="Courier New"/>
          <w:b/>
          <w:bCs/>
          <w:color w:val="800000"/>
          <w:sz w:val="21"/>
          <w:szCs w:val="21"/>
          <w:bdr w:val="none" w:sz="0" w:space="0" w:color="auto" w:frame="1"/>
        </w:rPr>
        <w:t>+4</w:t>
      </w: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We will collect the </w:t>
      </w:r>
      <w:proofErr w:type="gramStart"/>
      <w:r w:rsidRPr="00665380">
        <w:rPr>
          <w:rFonts w:ascii="Times New Roman" w:eastAsia="Times New Roman" w:hAnsi="Times New Roman" w:cs="Times New Roman"/>
          <w:color w:val="000000"/>
          <w:sz w:val="24"/>
          <w:szCs w:val="24"/>
        </w:rPr>
        <w:t>code,</w:t>
      </w:r>
      <w:proofErr w:type="gramEnd"/>
      <w:r w:rsidRPr="00665380">
        <w:rPr>
          <w:rFonts w:ascii="Times New Roman" w:eastAsia="Times New Roman" w:hAnsi="Times New Roman" w:cs="Times New Roman"/>
          <w:color w:val="000000"/>
          <w:sz w:val="24"/>
          <w:szCs w:val="24"/>
        </w:rPr>
        <w:t xml:space="preserve"> we will sew the controller. It is clear that now we will not have the correct reception of packets, since we need to fix the size of the buffer in the transmitter project.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In the </w:t>
      </w:r>
      <w:hyperlink r:id="rId36" w:history="1">
        <w:r w:rsidRPr="00665380">
          <w:rPr>
            <w:rFonts w:ascii="inherit" w:eastAsia="Times New Roman" w:hAnsi="inherit" w:cs="Arial"/>
            <w:b/>
            <w:bCs/>
            <w:color w:val="0066CC"/>
            <w:sz w:val="21"/>
            <w:szCs w:val="21"/>
            <w:bdr w:val="none" w:sz="0" w:space="0" w:color="auto" w:frame="1"/>
          </w:rPr>
          <w:t>next part of the</w:t>
        </w:r>
      </w:hyperlink>
      <w:r w:rsidRPr="00665380">
        <w:rPr>
          <w:rFonts w:ascii="inherit" w:eastAsia="Times New Roman" w:hAnsi="inherit" w:cs="Arial"/>
          <w:color w:val="000000"/>
          <w:sz w:val="21"/>
          <w:szCs w:val="21"/>
        </w:rPr>
        <w:t> lesson we will prepare the projects for two transmitters, also in the receiver project we will add the ability to receive packets from two transmitters and display them in different lines of the display and check our code in practice.</w:t>
      </w:r>
    </w:p>
    <w:p w:rsidR="00665380" w:rsidRPr="00665380" w:rsidRDefault="00665380" w:rsidP="0066538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665380">
        <w:rPr>
          <w:rFonts w:ascii="Arial" w:eastAsia="Times New Roman" w:hAnsi="Arial" w:cs="Arial"/>
          <w:b/>
          <w:bCs/>
          <w:color w:val="000000"/>
          <w:kern w:val="36"/>
          <w:sz w:val="63"/>
          <w:szCs w:val="63"/>
        </w:rPr>
        <w:t>STM Lesson 113. NRF24L01. Several transmitters. Part 2</w:t>
      </w:r>
    </w:p>
    <w:p w:rsidR="00665380" w:rsidRPr="00665380" w:rsidRDefault="00665380" w:rsidP="00665380">
      <w:pPr>
        <w:shd w:val="clear" w:color="auto" w:fill="FAFAF0"/>
        <w:spacing w:after="150" w:line="240" w:lineRule="auto"/>
        <w:textAlignment w:val="baseline"/>
        <w:rPr>
          <w:rFonts w:ascii="Arial" w:eastAsia="Times New Roman" w:hAnsi="Arial" w:cs="Arial"/>
          <w:color w:val="9F9F9F"/>
          <w:sz w:val="18"/>
          <w:szCs w:val="18"/>
        </w:rPr>
      </w:pPr>
      <w:r w:rsidRPr="00665380">
        <w:rPr>
          <w:rFonts w:ascii="inherit" w:eastAsia="Times New Roman" w:hAnsi="inherit" w:cs="Arial"/>
          <w:color w:val="9F9F9F"/>
          <w:sz w:val="18"/>
          <w:szCs w:val="18"/>
          <w:bdr w:val="none" w:sz="0" w:space="0" w:color="auto" w:frame="1"/>
        </w:rPr>
        <w:t>Posted on </w:t>
      </w:r>
      <w:hyperlink r:id="rId37" w:tooltip="STM Lesson 113. NRF24L01.  Several transmitters.  Part 2" w:history="1">
        <w:r w:rsidRPr="00665380">
          <w:rPr>
            <w:rFonts w:ascii="inherit" w:eastAsia="Times New Roman" w:hAnsi="inherit" w:cs="Arial"/>
            <w:color w:val="0066CC"/>
            <w:sz w:val="18"/>
            <w:szCs w:val="18"/>
            <w:u w:val="single"/>
            <w:bdr w:val="none" w:sz="0" w:space="0" w:color="auto" w:frame="1"/>
          </w:rPr>
          <w:t>March 29, 2018</w:t>
        </w:r>
      </w:hyperlink>
      <w:r w:rsidRPr="00665380">
        <w:rPr>
          <w:rFonts w:ascii="inherit" w:eastAsia="Times New Roman" w:hAnsi="inherit" w:cs="Arial"/>
          <w:color w:val="9F9F9F"/>
          <w:sz w:val="18"/>
          <w:szCs w:val="18"/>
          <w:bdr w:val="none" w:sz="0" w:space="0" w:color="auto" w:frame="1"/>
        </w:rPr>
        <w:t>by </w:t>
      </w:r>
      <w:hyperlink r:id="rId38" w:tooltip="View all by Narod Stream" w:history="1">
        <w:r w:rsidRPr="00665380">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30" name="Picture 30"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665380">
          <w:rPr>
            <w:rFonts w:ascii="inherit" w:eastAsia="Times New Roman" w:hAnsi="inherit" w:cs="Arial"/>
            <w:color w:val="0066CC"/>
            <w:sz w:val="18"/>
            <w:szCs w:val="18"/>
            <w:u w:val="single"/>
            <w:bdr w:val="none" w:sz="0" w:space="0" w:color="auto" w:frame="1"/>
          </w:rPr>
          <w:t>Narod</w:t>
        </w:r>
        <w:proofErr w:type="spellEnd"/>
        <w:r w:rsidRPr="00665380">
          <w:rPr>
            <w:rFonts w:ascii="inherit" w:eastAsia="Times New Roman" w:hAnsi="inherit" w:cs="Arial"/>
            <w:color w:val="0066CC"/>
            <w:sz w:val="18"/>
            <w:szCs w:val="18"/>
            <w:u w:val="single"/>
            <w:bdr w:val="none" w:sz="0" w:space="0" w:color="auto" w:frame="1"/>
          </w:rPr>
          <w:t xml:space="preserve"> Stream</w:t>
        </w:r>
      </w:hyperlink>
      <w:r w:rsidRPr="00665380">
        <w:rPr>
          <w:rFonts w:ascii="Arial" w:eastAsia="Times New Roman" w:hAnsi="Arial" w:cs="Arial"/>
          <w:color w:val="9F9F9F"/>
          <w:sz w:val="18"/>
          <w:szCs w:val="18"/>
        </w:rPr>
        <w:t xml:space="preserve"> </w:t>
      </w:r>
      <w:r w:rsidRPr="00665380">
        <w:rPr>
          <w:rFonts w:ascii="inherit" w:eastAsia="Times New Roman" w:hAnsi="inherit" w:cs="Arial"/>
          <w:color w:val="9F9F9F"/>
          <w:sz w:val="18"/>
          <w:szCs w:val="18"/>
          <w:bdr w:val="none" w:sz="0" w:space="0" w:color="auto" w:frame="1"/>
        </w:rPr>
        <w:t>Published in </w:t>
      </w:r>
      <w:hyperlink r:id="rId39" w:history="1">
        <w:r w:rsidRPr="00665380">
          <w:rPr>
            <w:rFonts w:ascii="inherit" w:eastAsia="Times New Roman" w:hAnsi="inherit" w:cs="Arial"/>
            <w:color w:val="0066CC"/>
            <w:sz w:val="18"/>
            <w:szCs w:val="18"/>
            <w:u w:val="single"/>
            <w:bdr w:val="none" w:sz="0" w:space="0" w:color="auto" w:frame="1"/>
          </w:rPr>
          <w:t>SPI</w:t>
        </w:r>
      </w:hyperlink>
      <w:r w:rsidRPr="00665380">
        <w:rPr>
          <w:rFonts w:ascii="inherit" w:eastAsia="Times New Roman" w:hAnsi="inherit" w:cs="Arial"/>
          <w:color w:val="9F9F9F"/>
          <w:sz w:val="18"/>
          <w:szCs w:val="18"/>
          <w:bdr w:val="none" w:sz="0" w:space="0" w:color="auto" w:frame="1"/>
        </w:rPr>
        <w:t> , </w:t>
      </w:r>
      <w:hyperlink r:id="rId40" w:history="1">
        <w:r w:rsidRPr="00665380">
          <w:rPr>
            <w:rFonts w:ascii="inherit" w:eastAsia="Times New Roman" w:hAnsi="inherit" w:cs="Arial"/>
            <w:color w:val="0066CC"/>
            <w:sz w:val="18"/>
            <w:szCs w:val="18"/>
            <w:u w:val="single"/>
            <w:bdr w:val="none" w:sz="0" w:space="0" w:color="auto" w:frame="1"/>
          </w:rPr>
          <w:t>Programming by STM32 </w:t>
        </w:r>
      </w:hyperlink>
      <w:r w:rsidRPr="00665380">
        <w:rPr>
          <w:rFonts w:ascii="inherit" w:eastAsia="Times New Roman" w:hAnsi="inherit" w:cs="Arial"/>
          <w:color w:val="9F9F9F"/>
          <w:sz w:val="18"/>
          <w:szCs w:val="18"/>
          <w:bdr w:val="none" w:sz="0" w:space="0" w:color="auto" w:frame="1"/>
        </w:rPr>
        <w:t>- </w:t>
      </w:r>
      <w:hyperlink r:id="rId41" w:anchor="respond" w:history="1">
        <w:r w:rsidRPr="00665380">
          <w:rPr>
            <w:rFonts w:ascii="inherit" w:eastAsia="Times New Roman" w:hAnsi="inherit" w:cs="Arial"/>
            <w:color w:val="0066CC"/>
            <w:sz w:val="18"/>
            <w:szCs w:val="18"/>
            <w:u w:val="single"/>
            <w:bdr w:val="none" w:sz="0" w:space="0" w:color="auto" w:frame="1"/>
          </w:rPr>
          <w:t>No Comments ↓</w:t>
        </w:r>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hyperlink r:id="rId42" w:tgtFrame="_blank" w:history="1">
        <w:r w:rsidRPr="00665380">
          <w:rPr>
            <w:rFonts w:ascii="inherit" w:eastAsia="Times New Roman" w:hAnsi="inherit" w:cs="Arial"/>
            <w:color w:val="0000FF"/>
            <w:sz w:val="21"/>
            <w:szCs w:val="21"/>
            <w:u w:val="single"/>
          </w:rPr>
          <w:t xml:space="preserve">Programming </w:t>
        </w:r>
        <w:proofErr w:type="spellStart"/>
        <w:r w:rsidRPr="00665380">
          <w:rPr>
            <w:rFonts w:ascii="inherit" w:eastAsia="Times New Roman" w:hAnsi="inherit" w:cs="Arial"/>
            <w:color w:val="0000FF"/>
            <w:sz w:val="21"/>
            <w:szCs w:val="21"/>
            <w:u w:val="single"/>
          </w:rPr>
          <w:t>Lessons</w:t>
        </w:r>
      </w:hyperlink>
      <w:hyperlink r:id="rId43" w:tgtFrame="_blank" w:history="1">
        <w:r w:rsidRPr="00665380">
          <w:rPr>
            <w:rFonts w:ascii="inherit" w:eastAsia="Times New Roman" w:hAnsi="inherit" w:cs="Arial"/>
            <w:color w:val="0000FF"/>
            <w:sz w:val="21"/>
            <w:szCs w:val="21"/>
            <w:u w:val="single"/>
          </w:rPr>
          <w:t>Learn</w:t>
        </w:r>
        <w:proofErr w:type="spellEnd"/>
        <w:r w:rsidRPr="00665380">
          <w:rPr>
            <w:rFonts w:ascii="inherit" w:eastAsia="Times New Roman" w:hAnsi="inherit" w:cs="Arial"/>
            <w:color w:val="0000FF"/>
            <w:sz w:val="21"/>
            <w:szCs w:val="21"/>
            <w:u w:val="single"/>
          </w:rPr>
          <w:t xml:space="preserve"> all the in-house cooking </w:t>
        </w:r>
        <w:r w:rsidRPr="00665380">
          <w:rPr>
            <w:rFonts w:ascii="inherit" w:eastAsia="Times New Roman" w:hAnsi="inherit" w:cs="Arial"/>
            <w:b/>
            <w:bCs/>
            <w:color w:val="0000FF"/>
            <w:sz w:val="21"/>
            <w:szCs w:val="21"/>
            <w:u w:val="single"/>
          </w:rPr>
          <w:t>programming</w:t>
        </w:r>
        <w:r w:rsidRPr="00665380">
          <w:rPr>
            <w:rFonts w:ascii="inherit" w:eastAsia="Times New Roman" w:hAnsi="inherit" w:cs="Arial"/>
            <w:color w:val="0000FF"/>
            <w:sz w:val="21"/>
            <w:szCs w:val="21"/>
            <w:u w:val="single"/>
          </w:rPr>
          <w:t xml:space="preserve"> training ! Get the book on the </w:t>
        </w:r>
        <w:proofErr w:type="spellStart"/>
        <w:r w:rsidRPr="00665380">
          <w:rPr>
            <w:rFonts w:ascii="inherit" w:eastAsia="Times New Roman" w:hAnsi="inherit" w:cs="Arial"/>
            <w:color w:val="0000FF"/>
            <w:sz w:val="21"/>
            <w:szCs w:val="21"/>
            <w:u w:val="single"/>
          </w:rPr>
          <w:t>e-mail!</w:t>
        </w:r>
      </w:hyperlink>
      <w:hyperlink r:id="rId44" w:tgtFrame="_blank" w:history="1">
        <w:r w:rsidRPr="00665380">
          <w:rPr>
            <w:rFonts w:ascii="inherit" w:eastAsia="Times New Roman" w:hAnsi="inherit" w:cs="Arial"/>
            <w:color w:val="0000FF"/>
            <w:sz w:val="21"/>
            <w:szCs w:val="21"/>
            <w:u w:val="single"/>
          </w:rPr>
          <w:t>To</w:t>
        </w:r>
        <w:proofErr w:type="spellEnd"/>
        <w:r w:rsidRPr="00665380">
          <w:rPr>
            <w:rFonts w:ascii="inherit" w:eastAsia="Times New Roman" w:hAnsi="inherit" w:cs="Arial"/>
            <w:color w:val="0000FF"/>
            <w:sz w:val="21"/>
            <w:szCs w:val="21"/>
            <w:u w:val="single"/>
          </w:rPr>
          <w:t xml:space="preserve"> learn </w:t>
        </w:r>
        <w:proofErr w:type="spellStart"/>
        <w:r w:rsidRPr="00665380">
          <w:rPr>
            <w:rFonts w:ascii="inherit" w:eastAsia="Times New Roman" w:hAnsi="inherit" w:cs="Arial"/>
            <w:color w:val="0000FF"/>
            <w:sz w:val="21"/>
            <w:szCs w:val="21"/>
            <w:u w:val="single"/>
          </w:rPr>
          <w:t>more</w:t>
        </w:r>
      </w:hyperlink>
      <w:hyperlink r:id="rId45" w:tgtFrame="_blank" w:history="1">
        <w:r w:rsidRPr="00665380">
          <w:rPr>
            <w:rFonts w:ascii="inherit" w:eastAsia="Times New Roman" w:hAnsi="inherit" w:cs="Arial"/>
            <w:color w:val="0000FF"/>
            <w:sz w:val="21"/>
            <w:szCs w:val="21"/>
            <w:u w:val="single"/>
          </w:rPr>
          <w:t>sheremetev.info</w:t>
        </w:r>
      </w:hyperlink>
      <w:hyperlink r:id="rId46" w:tgtFrame="_blank" w:history="1">
        <w:r w:rsidRPr="00665380">
          <w:rPr>
            <w:rFonts w:ascii="inherit" w:eastAsia="Times New Roman" w:hAnsi="inherit" w:cs="Arial"/>
            <w:color w:val="0000FF"/>
            <w:sz w:val="21"/>
            <w:szCs w:val="21"/>
            <w:u w:val="single"/>
          </w:rPr>
          <w:t>Yandex.Direct</w:t>
        </w:r>
        <w:proofErr w:type="spellEnd"/>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lastRenderedPageBreak/>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hyperlink r:id="rId47" w:tgtFrame="_blank" w:history="1">
        <w:r w:rsidRPr="00665380">
          <w:rPr>
            <w:rFonts w:ascii="inherit" w:eastAsia="Times New Roman" w:hAnsi="inherit" w:cs="Arial"/>
            <w:color w:val="0000FF"/>
            <w:sz w:val="21"/>
            <w:szCs w:val="21"/>
            <w:u w:val="single"/>
          </w:rPr>
          <w:t xml:space="preserve">Buy robot </w:t>
        </w:r>
        <w:proofErr w:type="spellStart"/>
        <w:r w:rsidRPr="00665380">
          <w:rPr>
            <w:rFonts w:ascii="inherit" w:eastAsia="Times New Roman" w:hAnsi="inherit" w:cs="Arial"/>
            <w:color w:val="0000FF"/>
            <w:sz w:val="21"/>
            <w:szCs w:val="21"/>
            <w:u w:val="single"/>
          </w:rPr>
          <w:t>constructor</w:t>
        </w:r>
      </w:hyperlink>
      <w:hyperlink r:id="rId48" w:tgtFrame="_blank" w:history="1">
        <w:r w:rsidRPr="00665380">
          <w:rPr>
            <w:rFonts w:ascii="inherit" w:eastAsia="Times New Roman" w:hAnsi="inherit" w:cs="Arial"/>
            <w:color w:val="0000FF"/>
            <w:sz w:val="21"/>
            <w:szCs w:val="21"/>
            <w:u w:val="single"/>
          </w:rPr>
          <w:t>Teach</w:t>
        </w:r>
        <w:proofErr w:type="spellEnd"/>
        <w:r w:rsidRPr="00665380">
          <w:rPr>
            <w:rFonts w:ascii="inherit" w:eastAsia="Times New Roman" w:hAnsi="inherit" w:cs="Arial"/>
            <w:color w:val="0000FF"/>
            <w:sz w:val="21"/>
            <w:szCs w:val="21"/>
            <w:u w:val="single"/>
          </w:rPr>
          <w:t xml:space="preserve"> your child to program. 6900 for a set of shares. </w:t>
        </w:r>
        <w:proofErr w:type="spellStart"/>
        <w:r w:rsidRPr="00665380">
          <w:rPr>
            <w:rFonts w:ascii="inherit" w:eastAsia="Times New Roman" w:hAnsi="inherit" w:cs="Arial"/>
            <w:color w:val="0000FF"/>
            <w:sz w:val="21"/>
            <w:szCs w:val="21"/>
            <w:u w:val="single"/>
          </w:rPr>
          <w:t>Order</w:t>
        </w:r>
      </w:hyperlink>
      <w:hyperlink r:id="rId49" w:tgtFrame="_blank" w:history="1">
        <w:r w:rsidRPr="00665380">
          <w:rPr>
            <w:rFonts w:ascii="inherit" w:eastAsia="Times New Roman" w:hAnsi="inherit" w:cs="Arial"/>
            <w:color w:val="0000FF"/>
            <w:sz w:val="21"/>
            <w:szCs w:val="21"/>
            <w:u w:val="single"/>
          </w:rPr>
          <w:t>To</w:t>
        </w:r>
        <w:proofErr w:type="spellEnd"/>
        <w:r w:rsidRPr="00665380">
          <w:rPr>
            <w:rFonts w:ascii="inherit" w:eastAsia="Times New Roman" w:hAnsi="inherit" w:cs="Arial"/>
            <w:color w:val="0000FF"/>
            <w:sz w:val="21"/>
            <w:szCs w:val="21"/>
            <w:u w:val="single"/>
          </w:rPr>
          <w:t xml:space="preserve"> learn </w:t>
        </w:r>
        <w:proofErr w:type="spellStart"/>
        <w:r w:rsidRPr="00665380">
          <w:rPr>
            <w:rFonts w:ascii="inherit" w:eastAsia="Times New Roman" w:hAnsi="inherit" w:cs="Arial"/>
            <w:color w:val="0000FF"/>
            <w:sz w:val="21"/>
            <w:szCs w:val="21"/>
            <w:u w:val="single"/>
          </w:rPr>
          <w:t>more</w:t>
        </w:r>
      </w:hyperlink>
      <w:hyperlink r:id="rId50" w:tgtFrame="_blank" w:history="1">
        <w:r w:rsidRPr="00665380">
          <w:rPr>
            <w:rFonts w:ascii="inherit" w:eastAsia="Times New Roman" w:hAnsi="inherit" w:cs="Arial"/>
            <w:color w:val="0000FF"/>
            <w:sz w:val="21"/>
            <w:szCs w:val="21"/>
            <w:u w:val="single"/>
          </w:rPr>
          <w:t>dorado-uno.ru</w:t>
        </w:r>
      </w:hyperlink>
      <w:hyperlink r:id="rId51" w:tgtFrame="_blank" w:history="1">
        <w:r w:rsidRPr="00665380">
          <w:rPr>
            <w:rFonts w:ascii="inherit" w:eastAsia="Times New Roman" w:hAnsi="inherit" w:cs="Arial"/>
            <w:color w:val="0000FF"/>
            <w:sz w:val="21"/>
            <w:szCs w:val="21"/>
            <w:u w:val="single"/>
          </w:rPr>
          <w:t>Yandex.Direct</w:t>
        </w:r>
        <w:proofErr w:type="spellEnd"/>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In the </w:t>
      </w:r>
      <w:hyperlink r:id="rId52" w:history="1">
        <w:r w:rsidRPr="00665380">
          <w:rPr>
            <w:rFonts w:ascii="inherit" w:eastAsia="Times New Roman" w:hAnsi="inherit" w:cs="Arial"/>
            <w:b/>
            <w:bCs/>
            <w:color w:val="0066CC"/>
            <w:sz w:val="21"/>
            <w:szCs w:val="21"/>
            <w:bdr w:val="none" w:sz="0" w:space="0" w:color="auto" w:frame="1"/>
          </w:rPr>
          <w:t>previous part of the</w:t>
        </w:r>
      </w:hyperlink>
      <w:r w:rsidRPr="00665380">
        <w:rPr>
          <w:rFonts w:ascii="inherit" w:eastAsia="Times New Roman" w:hAnsi="inherit" w:cs="Arial"/>
          <w:color w:val="000000"/>
          <w:sz w:val="21"/>
          <w:szCs w:val="21"/>
        </w:rPr>
        <w:t> lesson we connected the symbolic LCD-display to the receiver board, set up the project for it, also corrected our libraries a little.</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also use only one transmitter, only for him we will start a new project, made from the project of </w:t>
      </w:r>
      <w:hyperlink r:id="rId53" w:history="1">
        <w:r w:rsidRPr="00665380">
          <w:rPr>
            <w:rFonts w:ascii="inherit" w:eastAsia="Times New Roman" w:hAnsi="inherit" w:cs="Times New Roman"/>
            <w:color w:val="0066CC"/>
            <w:sz w:val="24"/>
            <w:szCs w:val="24"/>
            <w:u w:val="single"/>
            <w:bdr w:val="none" w:sz="0" w:space="0" w:color="auto" w:frame="1"/>
          </w:rPr>
          <w:t>lesson 105</w:t>
        </w:r>
      </w:hyperlink>
      <w:r w:rsidRPr="00665380">
        <w:rPr>
          <w:rFonts w:ascii="inherit" w:eastAsia="Times New Roman" w:hAnsi="inherit" w:cs="Times New Roman"/>
          <w:b/>
          <w:bCs/>
          <w:color w:val="000000"/>
          <w:sz w:val="24"/>
          <w:szCs w:val="24"/>
          <w:bdr w:val="none" w:sz="0" w:space="0" w:color="auto" w:frame="1"/>
        </w:rPr>
        <w:t> NRF24_TX</w:t>
      </w:r>
      <w:r w:rsidRPr="00665380">
        <w:rPr>
          <w:rFonts w:ascii="Times New Roman" w:eastAsia="Times New Roman" w:hAnsi="Times New Roman" w:cs="Times New Roman"/>
          <w:color w:val="000000"/>
          <w:sz w:val="24"/>
          <w:szCs w:val="24"/>
        </w:rPr>
        <w:t>  and call it </w:t>
      </w:r>
      <w:r w:rsidRPr="00665380">
        <w:rPr>
          <w:rFonts w:ascii="inherit" w:eastAsia="Times New Roman" w:hAnsi="inherit" w:cs="Times New Roman"/>
          <w:b/>
          <w:bCs/>
          <w:color w:val="000000"/>
          <w:sz w:val="24"/>
          <w:szCs w:val="24"/>
          <w:bdr w:val="none" w:sz="0" w:space="0" w:color="auto" w:frame="1"/>
        </w:rPr>
        <w:t>NRF24_TX_PIPE0</w:t>
      </w: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receiver is disconnected from the PC, we supply it separately, we connect the transmitter circuit with the programmer to the PC and we will do our project.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Run it in the Cube MX, without touching anything, generate a project for </w:t>
      </w:r>
      <w:proofErr w:type="spellStart"/>
      <w:r w:rsidRPr="00665380">
        <w:rPr>
          <w:rFonts w:ascii="Times New Roman" w:eastAsia="Times New Roman" w:hAnsi="Times New Roman" w:cs="Times New Roman"/>
          <w:color w:val="000000"/>
          <w:sz w:val="24"/>
          <w:szCs w:val="24"/>
        </w:rPr>
        <w:t>Keil</w:t>
      </w:r>
      <w:proofErr w:type="spellEnd"/>
      <w:r w:rsidRPr="00665380">
        <w:rPr>
          <w:rFonts w:ascii="Times New Roman" w:eastAsia="Times New Roman" w:hAnsi="Times New Roman" w:cs="Times New Roman"/>
          <w:color w:val="000000"/>
          <w:sz w:val="24"/>
          <w:szCs w:val="24"/>
        </w:rPr>
        <w:t>, open it in it, configure the programmer for auto- </w:t>
      </w:r>
      <w:r w:rsidRPr="00665380">
        <w:rPr>
          <w:rFonts w:ascii="inherit" w:eastAsia="Times New Roman" w:hAnsi="inherit" w:cs="Times New Roman"/>
          <w:b/>
          <w:bCs/>
          <w:color w:val="000000"/>
          <w:sz w:val="24"/>
          <w:szCs w:val="24"/>
          <w:bdr w:val="none" w:sz="0" w:space="0" w:color="auto" w:frame="1"/>
        </w:rPr>
        <w:t>reload, enable the</w:t>
      </w:r>
      <w:r w:rsidRPr="00665380">
        <w:rPr>
          <w:rFonts w:ascii="Times New Roman" w:eastAsia="Times New Roman" w:hAnsi="Times New Roman" w:cs="Times New Roman"/>
          <w:color w:val="000000"/>
          <w:sz w:val="24"/>
          <w:szCs w:val="24"/>
        </w:rPr>
        <w:t> optimization level in </w:t>
      </w:r>
      <w:proofErr w:type="gramStart"/>
      <w:r w:rsidRPr="00665380">
        <w:rPr>
          <w:rFonts w:ascii="inherit" w:eastAsia="Times New Roman" w:hAnsi="inherit" w:cs="Times New Roman"/>
          <w:b/>
          <w:bCs/>
          <w:color w:val="000000"/>
          <w:sz w:val="24"/>
          <w:szCs w:val="24"/>
          <w:bdr w:val="none" w:sz="0" w:space="0" w:color="auto" w:frame="1"/>
        </w:rPr>
        <w:t>1</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connect the file </w:t>
      </w:r>
      <w:r w:rsidRPr="00665380">
        <w:rPr>
          <w:rFonts w:ascii="inherit" w:eastAsia="Times New Roman" w:hAnsi="inherit" w:cs="Times New Roman"/>
          <w:b/>
          <w:bCs/>
          <w:color w:val="000000"/>
          <w:sz w:val="24"/>
          <w:szCs w:val="24"/>
          <w:bdr w:val="none" w:sz="0" w:space="0" w:color="auto" w:frame="1"/>
        </w:rPr>
        <w:t>NRF24.c</w:t>
      </w:r>
      <w:r w:rsidRPr="00665380">
        <w:rPr>
          <w:rFonts w:ascii="Times New Roman" w:eastAsia="Times New Roman" w:hAnsi="Times New Roman" w:cs="Times New Roman"/>
          <w:color w:val="000000"/>
          <w:sz w:val="24"/>
          <w:szCs w:val="24"/>
        </w:rPr>
        <w:t> and try to assemble the project.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If the project is going well, then go to the file </w:t>
      </w:r>
      <w:r w:rsidRPr="00665380">
        <w:rPr>
          <w:rFonts w:ascii="inherit" w:eastAsia="Times New Roman" w:hAnsi="inherit" w:cs="Times New Roman"/>
          <w:b/>
          <w:bCs/>
          <w:color w:val="000000"/>
          <w:sz w:val="24"/>
          <w:szCs w:val="24"/>
          <w:bdr w:val="none" w:sz="0" w:space="0" w:color="auto" w:frame="1"/>
        </w:rPr>
        <w:t>NRF24.c</w:t>
      </w:r>
      <w:r w:rsidRPr="00665380">
        <w:rPr>
          <w:rFonts w:ascii="Times New Roman" w:eastAsia="Times New Roman" w:hAnsi="Times New Roman" w:cs="Times New Roman"/>
          <w:color w:val="000000"/>
          <w:sz w:val="24"/>
          <w:szCs w:val="24"/>
        </w:rPr>
        <w:t> and add there first our buffer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TX_PLOAD_WIDTH </w:t>
      </w:r>
      <w:r w:rsidRPr="00665380">
        <w:rPr>
          <w:rFonts w:ascii="inherit" w:eastAsia="Times New Roman" w:hAnsi="inherit" w:cs="Courier New"/>
          <w:b/>
          <w:bCs/>
          <w:color w:val="000000"/>
          <w:sz w:val="21"/>
          <w:szCs w:val="21"/>
          <w:bdr w:val="none" w:sz="0" w:space="0" w:color="auto" w:frame="1"/>
        </w:rPr>
        <w:t>7</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If we collect now and sew our project, then we will have everything correctly transferred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2381250" cy="857250"/>
            <wp:effectExtent l="0" t="0" r="0" b="0"/>
            <wp:docPr id="29" name="Picture 29" descr="http://narodstream.ru/wp-content/uploads/2018/03/stm113im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narodstream.ru/wp-content/uploads/2018/03/stm113img12.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81250" cy="8572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Only we wanted to send more information about the completely unreleased packages.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In principle, we already received such information, since we considered the </w:t>
      </w:r>
      <w:r w:rsidRPr="00665380">
        <w:rPr>
          <w:rFonts w:ascii="inherit" w:eastAsia="Times New Roman" w:hAnsi="inherit" w:cs="Times New Roman"/>
          <w:b/>
          <w:bCs/>
          <w:color w:val="000000"/>
          <w:sz w:val="24"/>
          <w:szCs w:val="24"/>
          <w:bdr w:val="none" w:sz="0" w:space="0" w:color="auto" w:frame="1"/>
        </w:rPr>
        <w:t>OBSERVE_TX</w:t>
      </w:r>
      <w:r w:rsidRPr="00665380">
        <w:rPr>
          <w:rFonts w:ascii="Times New Roman" w:eastAsia="Times New Roman" w:hAnsi="Times New Roman" w:cs="Times New Roman"/>
          <w:color w:val="000000"/>
          <w:sz w:val="24"/>
          <w:szCs w:val="24"/>
        </w:rPr>
        <w:t> </w:t>
      </w:r>
      <w:proofErr w:type="gramStart"/>
      <w:r w:rsidRPr="00665380">
        <w:rPr>
          <w:rFonts w:ascii="Times New Roman" w:eastAsia="Times New Roman" w:hAnsi="Times New Roman" w:cs="Times New Roman"/>
          <w:color w:val="000000"/>
          <w:sz w:val="24"/>
          <w:szCs w:val="24"/>
        </w:rPr>
        <w:t>register ,</w:t>
      </w:r>
      <w:proofErr w:type="gramEnd"/>
      <w:r w:rsidRPr="00665380">
        <w:rPr>
          <w:rFonts w:ascii="Times New Roman" w:eastAsia="Times New Roman" w:hAnsi="Times New Roman" w:cs="Times New Roman"/>
          <w:color w:val="000000"/>
          <w:sz w:val="24"/>
          <w:szCs w:val="24"/>
        </w:rPr>
        <w:t xml:space="preserve"> in which there are both indicators, we simply did not send this information. Therefore, in this file we do not touch anything else and go to the file </w:t>
      </w:r>
      <w:proofErr w:type="spellStart"/>
      <w:r w:rsidRPr="00665380">
        <w:rPr>
          <w:rFonts w:ascii="inherit" w:eastAsia="Times New Roman" w:hAnsi="inherit" w:cs="Times New Roman"/>
          <w:b/>
          <w:bCs/>
          <w:color w:val="000000"/>
          <w:sz w:val="24"/>
          <w:szCs w:val="24"/>
          <w:bdr w:val="none" w:sz="0" w:space="0" w:color="auto" w:frame="1"/>
        </w:rPr>
        <w:t>main.c</w:t>
      </w:r>
      <w:proofErr w:type="spellEnd"/>
      <w:r w:rsidRPr="00665380">
        <w:rPr>
          <w:rFonts w:ascii="Times New Roman" w:eastAsia="Times New Roman" w:hAnsi="Times New Roman" w:cs="Times New Roman"/>
          <w:color w:val="000000"/>
          <w:sz w:val="24"/>
          <w:szCs w:val="24"/>
        </w:rPr>
        <w:t> and first in the </w:t>
      </w:r>
      <w:r w:rsidRPr="00665380">
        <w:rPr>
          <w:rFonts w:ascii="inherit" w:eastAsia="Times New Roman" w:hAnsi="inherit" w:cs="Times New Roman"/>
          <w:b/>
          <w:bCs/>
          <w:color w:val="000000"/>
          <w:sz w:val="24"/>
          <w:szCs w:val="24"/>
          <w:bdr w:val="none" w:sz="0" w:space="0" w:color="auto" w:frame="1"/>
        </w:rPr>
        <w:t>main ()</w:t>
      </w:r>
      <w:r w:rsidRPr="00665380">
        <w:rPr>
          <w:rFonts w:ascii="Times New Roman" w:eastAsia="Times New Roman" w:hAnsi="Times New Roman" w:cs="Times New Roman"/>
          <w:color w:val="000000"/>
          <w:sz w:val="24"/>
          <w:szCs w:val="24"/>
        </w:rPr>
        <w:t> function we will slightly correct our local variables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1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uint8_t</w:t>
      </w:r>
      <w:r w:rsidRPr="00665380">
        <w:rPr>
          <w:rFonts w:ascii="Courier New" w:eastAsia="Times New Roman" w:hAnsi="Courier New" w:cs="Courier New"/>
          <w:b/>
          <w:bCs/>
          <w:color w:val="000000"/>
          <w:sz w:val="21"/>
          <w:szCs w:val="21"/>
          <w:bdr w:val="none" w:sz="0" w:space="0" w:color="auto" w:frame="1"/>
        </w:rPr>
        <w:t> </w:t>
      </w:r>
      <w:proofErr w:type="spellStart"/>
      <w:r w:rsidRPr="00665380">
        <w:rPr>
          <w:rFonts w:ascii="Courier New" w:eastAsia="Times New Roman" w:hAnsi="Courier New" w:cs="Courier New"/>
          <w:b/>
          <w:bCs/>
          <w:color w:val="000000"/>
          <w:sz w:val="21"/>
          <w:szCs w:val="21"/>
          <w:bdr w:val="none" w:sz="0" w:space="0" w:color="auto" w:frame="1"/>
        </w:rPr>
        <w:t>dt</w:t>
      </w:r>
      <w:proofErr w:type="spellEnd"/>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uint16_t</w:t>
      </w:r>
      <w:r w:rsidRPr="00665380">
        <w:rPr>
          <w:rFonts w:ascii="inherit" w:eastAsia="Times New Roman" w:hAnsi="inherit" w:cs="Courier New"/>
          <w:b/>
          <w:bCs/>
          <w:color w:val="000000"/>
          <w:sz w:val="21"/>
          <w:szCs w:val="21"/>
          <w:bdr w:val="none" w:sz="0" w:space="0" w:color="auto" w:frame="1"/>
        </w:rPr>
        <w:t> </w:t>
      </w:r>
      <w:proofErr w:type="spellStart"/>
      <w:r w:rsidRPr="00665380">
        <w:rPr>
          <w:rFonts w:ascii="inherit" w:eastAsia="Times New Roman" w:hAnsi="inherit" w:cs="Courier New"/>
          <w:b/>
          <w:bCs/>
          <w:color w:val="000000"/>
          <w:sz w:val="21"/>
          <w:szCs w:val="21"/>
          <w:bdr w:val="none" w:sz="0" w:space="0" w:color="auto" w:frame="1"/>
        </w:rPr>
        <w:t>i</w:t>
      </w:r>
      <w:proofErr w:type="spellEnd"/>
      <w:r w:rsidRPr="00665380">
        <w:rPr>
          <w:rFonts w:ascii="inherit" w:eastAsia="Times New Roman" w:hAnsi="inherit" w:cs="Courier New"/>
          <w:b/>
          <w:bCs/>
          <w:color w:val="000000"/>
          <w:sz w:val="21"/>
          <w:szCs w:val="21"/>
          <w:bdr w:val="none" w:sz="0" w:space="0" w:color="auto" w:frame="1"/>
        </w:rPr>
        <w:t>=</w:t>
      </w:r>
      <w:proofErr w:type="gramStart"/>
      <w:r w:rsidRPr="00665380">
        <w:rPr>
          <w:rFonts w:ascii="inherit" w:eastAsia="Times New Roman" w:hAnsi="inherit" w:cs="Courier New"/>
          <w:b/>
          <w:bCs/>
          <w:color w:val="800000"/>
          <w:sz w:val="21"/>
          <w:szCs w:val="21"/>
          <w:bdr w:val="none" w:sz="0" w:space="0" w:color="auto" w:frame="1"/>
        </w:rPr>
        <w:t>1</w:t>
      </w:r>
      <w:r w:rsidRPr="00665380">
        <w:rPr>
          <w:rFonts w:ascii="inherit" w:eastAsia="Times New Roman" w:hAnsi="inherit" w:cs="Courier New"/>
          <w:b/>
          <w:bCs/>
          <w:color w:val="000000"/>
          <w:sz w:val="21"/>
          <w:szCs w:val="21"/>
          <w:bdr w:val="none" w:sz="0" w:space="0" w:color="auto" w:frame="1"/>
        </w:rPr>
        <w:t>,retr</w:t>
      </w:r>
      <w:proofErr w:type="gramEnd"/>
      <w:r w:rsidRPr="00665380">
        <w:rPr>
          <w:rFonts w:ascii="inherit" w:eastAsia="Times New Roman" w:hAnsi="inherit" w:cs="Courier New"/>
          <w:b/>
          <w:bCs/>
          <w:color w:val="000000"/>
          <w:sz w:val="21"/>
          <w:szCs w:val="21"/>
          <w:bdr w:val="none" w:sz="0" w:space="0" w:color="auto" w:frame="1"/>
        </w:rPr>
        <w:t>_cnt_full=</w:t>
      </w:r>
      <w:r w:rsidRPr="00665380">
        <w:rPr>
          <w:rFonts w:ascii="inherit" w:eastAsia="Times New Roman" w:hAnsi="inherit" w:cs="Courier New"/>
          <w:b/>
          <w:bCs/>
          <w:color w:val="800000"/>
          <w:sz w:val="21"/>
          <w:szCs w:val="21"/>
          <w:bdr w:val="none" w:sz="0" w:space="0" w:color="auto" w:frame="1"/>
        </w:rPr>
        <w:t>0</w:t>
      </w:r>
      <w:r w:rsidRPr="00665380">
        <w:rPr>
          <w:rFonts w:ascii="inherit" w:eastAsia="Times New Roman" w:hAnsi="inherit" w:cs="Courier New"/>
          <w:b/>
          <w:bCs/>
          <w:color w:val="000000"/>
          <w:sz w:val="21"/>
          <w:szCs w:val="21"/>
          <w:bdr w:val="none" w:sz="0" w:space="0" w:color="auto" w:frame="1"/>
        </w:rPr>
        <w:t xml:space="preserve">, </w:t>
      </w:r>
      <w:proofErr w:type="spellStart"/>
      <w:r w:rsidRPr="00665380">
        <w:rPr>
          <w:rFonts w:ascii="inherit" w:eastAsia="Times New Roman" w:hAnsi="inherit" w:cs="Courier New"/>
          <w:b/>
          <w:bCs/>
          <w:color w:val="000000"/>
          <w:sz w:val="21"/>
          <w:szCs w:val="21"/>
          <w:bdr w:val="none" w:sz="0" w:space="0" w:color="auto" w:frame="1"/>
        </w:rPr>
        <w:t>cnt_lost</w:t>
      </w:r>
      <w:proofErr w:type="spellEnd"/>
      <w:r w:rsidRPr="00665380">
        <w:rPr>
          <w:rFonts w:ascii="inherit" w:eastAsia="Times New Roman" w:hAnsi="inherit"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w:t>
      </w: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1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we go to an endless cycle and start making corrections there as well.</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First of all, we will remove all restrictions related to the lack of digits on the indicator, we now have no such problems, we have a display that is compatible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strike/>
          <w:color w:val="7F0055"/>
          <w:sz w:val="21"/>
          <w:szCs w:val="21"/>
          <w:bdr w:val="none" w:sz="0" w:space="0" w:color="auto" w:frame="1"/>
        </w:rPr>
        <w:t>if</w:t>
      </w:r>
      <w:r w:rsidRPr="00665380">
        <w:rPr>
          <w:rFonts w:ascii="Courier New" w:eastAsia="Times New Roman" w:hAnsi="Courier New" w:cs="Courier New"/>
          <w:strike/>
          <w:color w:val="000000"/>
          <w:sz w:val="21"/>
          <w:szCs w:val="21"/>
          <w:bdr w:val="none" w:sz="0" w:space="0" w:color="auto" w:frame="1"/>
        </w:rPr>
        <w:t>(</w:t>
      </w:r>
      <w:proofErr w:type="spellStart"/>
      <w:r w:rsidRPr="00665380">
        <w:rPr>
          <w:rFonts w:ascii="Courier New" w:eastAsia="Times New Roman" w:hAnsi="Courier New" w:cs="Courier New"/>
          <w:strike/>
          <w:color w:val="000000"/>
          <w:sz w:val="21"/>
          <w:szCs w:val="21"/>
          <w:bdr w:val="none" w:sz="0" w:space="0" w:color="auto" w:frame="1"/>
        </w:rPr>
        <w:t>retr_cnt_full</w:t>
      </w:r>
      <w:proofErr w:type="spellEnd"/>
      <w:r w:rsidRPr="00665380">
        <w:rPr>
          <w:rFonts w:ascii="Courier New" w:eastAsia="Times New Roman" w:hAnsi="Courier New" w:cs="Courier New"/>
          <w:strike/>
          <w:color w:val="000000"/>
          <w:sz w:val="21"/>
          <w:szCs w:val="21"/>
          <w:bdr w:val="none" w:sz="0" w:space="0" w:color="auto" w:frame="1"/>
        </w:rPr>
        <w:t>&gt;</w:t>
      </w:r>
      <w:r w:rsidRPr="00665380">
        <w:rPr>
          <w:rFonts w:ascii="inherit" w:eastAsia="Times New Roman" w:hAnsi="inherit" w:cs="Courier New"/>
          <w:strike/>
          <w:color w:val="800000"/>
          <w:sz w:val="21"/>
          <w:szCs w:val="21"/>
          <w:bdr w:val="none" w:sz="0" w:space="0" w:color="auto" w:frame="1"/>
        </w:rPr>
        <w:t>999</w:t>
      </w:r>
      <w:r w:rsidRPr="00665380">
        <w:rPr>
          <w:rFonts w:ascii="Courier New" w:eastAsia="Times New Roman" w:hAnsi="Courier New" w:cs="Courier New"/>
          <w:strike/>
          <w:color w:val="000000"/>
          <w:sz w:val="21"/>
          <w:szCs w:val="21"/>
          <w:bdr w:val="none" w:sz="0" w:space="0" w:color="auto" w:frame="1"/>
        </w:rPr>
        <w:t xml:space="preserve">) </w:t>
      </w:r>
      <w:proofErr w:type="spellStart"/>
      <w:r w:rsidRPr="00665380">
        <w:rPr>
          <w:rFonts w:ascii="Courier New" w:eastAsia="Times New Roman" w:hAnsi="Courier New" w:cs="Courier New"/>
          <w:strike/>
          <w:color w:val="000000"/>
          <w:sz w:val="21"/>
          <w:szCs w:val="21"/>
          <w:bdr w:val="none" w:sz="0" w:space="0" w:color="auto" w:frame="1"/>
        </w:rPr>
        <w:t>retr_cnt_full</w:t>
      </w:r>
      <w:proofErr w:type="spellEnd"/>
      <w:r w:rsidRPr="00665380">
        <w:rPr>
          <w:rFonts w:ascii="Courier New" w:eastAsia="Times New Roman" w:hAnsi="Courier New" w:cs="Courier New"/>
          <w:strike/>
          <w:color w:val="000000"/>
          <w:sz w:val="21"/>
          <w:szCs w:val="21"/>
          <w:bdr w:val="none" w:sz="0" w:space="0" w:color="auto" w:frame="1"/>
        </w:rPr>
        <w:t>=</w:t>
      </w:r>
      <w:r w:rsidRPr="00665380">
        <w:rPr>
          <w:rFonts w:ascii="inherit" w:eastAsia="Times New Roman" w:hAnsi="inherit" w:cs="Courier New"/>
          <w:strike/>
          <w:color w:val="800000"/>
          <w:sz w:val="21"/>
          <w:szCs w:val="21"/>
          <w:bdr w:val="none" w:sz="0" w:space="0" w:color="auto" w:frame="1"/>
        </w:rPr>
        <w:t>999</w:t>
      </w:r>
      <w:r w:rsidRPr="00665380">
        <w:rPr>
          <w:rFonts w:ascii="Courier New" w:eastAsia="Times New Roman" w:hAnsi="Courier New"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strike/>
          <w:color w:val="7F0055"/>
          <w:sz w:val="21"/>
          <w:szCs w:val="21"/>
          <w:bdr w:val="none" w:sz="0" w:space="0" w:color="auto" w:frame="1"/>
        </w:rPr>
        <w:t>if</w:t>
      </w:r>
      <w:r w:rsidRPr="00665380">
        <w:rPr>
          <w:rFonts w:ascii="Courier New" w:eastAsia="Times New Roman" w:hAnsi="Courier New" w:cs="Courier New"/>
          <w:strike/>
          <w:color w:val="000000"/>
          <w:sz w:val="21"/>
          <w:szCs w:val="21"/>
          <w:bdr w:val="none" w:sz="0" w:space="0" w:color="auto" w:frame="1"/>
        </w:rPr>
        <w:t>(</w:t>
      </w:r>
      <w:proofErr w:type="spellStart"/>
      <w:r w:rsidRPr="00665380">
        <w:rPr>
          <w:rFonts w:ascii="Courier New" w:eastAsia="Times New Roman" w:hAnsi="Courier New" w:cs="Courier New"/>
          <w:strike/>
          <w:color w:val="000000"/>
          <w:sz w:val="21"/>
          <w:szCs w:val="21"/>
          <w:bdr w:val="none" w:sz="0" w:space="0" w:color="auto" w:frame="1"/>
        </w:rPr>
        <w:t>i</w:t>
      </w:r>
      <w:proofErr w:type="spellEnd"/>
      <w:r w:rsidRPr="00665380">
        <w:rPr>
          <w:rFonts w:ascii="Courier New" w:eastAsia="Times New Roman" w:hAnsi="Courier New" w:cs="Courier New"/>
          <w:strike/>
          <w:color w:val="000000"/>
          <w:sz w:val="21"/>
          <w:szCs w:val="21"/>
          <w:bdr w:val="none" w:sz="0" w:space="0" w:color="auto" w:frame="1"/>
        </w:rPr>
        <w:t>&gt;=</w:t>
      </w:r>
      <w:r w:rsidRPr="00665380">
        <w:rPr>
          <w:rFonts w:ascii="inherit" w:eastAsia="Times New Roman" w:hAnsi="inherit" w:cs="Courier New"/>
          <w:strike/>
          <w:color w:val="800000"/>
          <w:sz w:val="21"/>
          <w:szCs w:val="21"/>
          <w:bdr w:val="none" w:sz="0" w:space="0" w:color="auto" w:frame="1"/>
        </w:rPr>
        <w:t>999</w:t>
      </w:r>
      <w:r w:rsidRPr="00665380">
        <w:rPr>
          <w:rFonts w:ascii="Courier New" w:eastAsia="Times New Roman" w:hAnsi="Courier New" w:cs="Courier New"/>
          <w:strike/>
          <w:color w:val="000000"/>
          <w:sz w:val="21"/>
          <w:szCs w:val="21"/>
          <w:bdr w:val="none" w:sz="0" w:space="0" w:color="auto" w:frame="1"/>
        </w:rPr>
        <w:t xml:space="preserve">) </w:t>
      </w:r>
      <w:proofErr w:type="spellStart"/>
      <w:r w:rsidRPr="00665380">
        <w:rPr>
          <w:rFonts w:ascii="Courier New" w:eastAsia="Times New Roman" w:hAnsi="Courier New" w:cs="Courier New"/>
          <w:strike/>
          <w:color w:val="000000"/>
          <w:sz w:val="21"/>
          <w:szCs w:val="21"/>
          <w:bdr w:val="none" w:sz="0" w:space="0" w:color="auto" w:frame="1"/>
        </w:rPr>
        <w:t>i</w:t>
      </w:r>
      <w:proofErr w:type="spellEnd"/>
      <w:r w:rsidRPr="00665380">
        <w:rPr>
          <w:rFonts w:ascii="Courier New" w:eastAsia="Times New Roman" w:hAnsi="Courier New" w:cs="Courier New"/>
          <w:strike/>
          <w:color w:val="000000"/>
          <w:sz w:val="21"/>
          <w:szCs w:val="21"/>
          <w:bdr w:val="none" w:sz="0" w:space="0" w:color="auto" w:frame="1"/>
        </w:rPr>
        <w:t>=</w:t>
      </w:r>
      <w:r w:rsidRPr="00665380">
        <w:rPr>
          <w:rFonts w:ascii="inherit" w:eastAsia="Times New Roman" w:hAnsi="inherit" w:cs="Courier New"/>
          <w:strike/>
          <w:color w:val="800000"/>
          <w:sz w:val="21"/>
          <w:szCs w:val="21"/>
          <w:bdr w:val="none" w:sz="0" w:space="0" w:color="auto" w:frame="1"/>
        </w:rPr>
        <w:t>1</w:t>
      </w:r>
      <w:r w:rsidRPr="00665380">
        <w:rPr>
          <w:rFonts w:ascii="Courier New" w:eastAsia="Times New Roman" w:hAnsi="Courier New"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We will send the number of completely unreleased packets, that is, those that were not transmitted to the receiver, even when using the maximum number of attempts. We'll put them in the buffer at 4</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Courier New" w:eastAsia="Times New Roman" w:hAnsi="Courier New" w:cs="Courier New"/>
          <w:color w:val="000000"/>
          <w:sz w:val="21"/>
          <w:szCs w:val="21"/>
          <w:bdr w:val="none" w:sz="0" w:space="0" w:color="auto" w:frame="1"/>
        </w:rPr>
        <w:t>memcpy</w:t>
      </w:r>
      <w:proofErr w:type="spellEnd"/>
      <w:r w:rsidRPr="00665380">
        <w:rPr>
          <w:rFonts w:ascii="Courier New" w:eastAsia="Times New Roman" w:hAnsi="Courier New" w:cs="Courier New"/>
          <w:color w:val="000000"/>
          <w:sz w:val="21"/>
          <w:szCs w:val="21"/>
          <w:bdr w:val="none" w:sz="0" w:space="0" w:color="auto" w:frame="1"/>
        </w:rPr>
        <w:t>(buf1</w:t>
      </w:r>
      <w:r w:rsidRPr="00665380">
        <w:rPr>
          <w:rFonts w:ascii="inherit" w:eastAsia="Times New Roman" w:hAnsi="inherit" w:cs="Courier New"/>
          <w:color w:val="800000"/>
          <w:sz w:val="21"/>
          <w:szCs w:val="21"/>
          <w:bdr w:val="none" w:sz="0" w:space="0" w:color="auto" w:frame="1"/>
        </w:rPr>
        <w:t>+</w:t>
      </w:r>
      <w:proofErr w:type="gramStart"/>
      <w:r w:rsidRPr="00665380">
        <w:rPr>
          <w:rFonts w:ascii="inherit" w:eastAsia="Times New Roman" w:hAnsi="inherit" w:cs="Courier New"/>
          <w:color w:val="800000"/>
          <w:sz w:val="21"/>
          <w:szCs w:val="21"/>
          <w:bdr w:val="none" w:sz="0" w:space="0" w:color="auto" w:frame="1"/>
        </w:rPr>
        <w:t>2</w:t>
      </w:r>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uint8_t*)&amp;retr_cnt_full,</w:t>
      </w:r>
      <w:r w:rsidRPr="00665380">
        <w:rPr>
          <w:rFonts w:ascii="inherit" w:eastAsia="Times New Roman" w:hAnsi="inherit" w:cs="Courier New"/>
          <w:color w:val="800000"/>
          <w:sz w:val="21"/>
          <w:szCs w:val="21"/>
          <w:bdr w:val="none" w:sz="0" w:space="0" w:color="auto" w:frame="1"/>
        </w:rPr>
        <w:t>2</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Courier New" w:eastAsia="Times New Roman" w:hAnsi="Courier New" w:cs="Courier New"/>
          <w:b/>
          <w:bCs/>
          <w:color w:val="000000"/>
          <w:sz w:val="21"/>
          <w:szCs w:val="21"/>
          <w:bdr w:val="none" w:sz="0" w:space="0" w:color="auto" w:frame="1"/>
        </w:rPr>
        <w:t>memcpy</w:t>
      </w:r>
      <w:proofErr w:type="spellEnd"/>
      <w:r w:rsidRPr="00665380">
        <w:rPr>
          <w:rFonts w:ascii="Courier New" w:eastAsia="Times New Roman" w:hAnsi="Courier New" w:cs="Courier New"/>
          <w:b/>
          <w:bCs/>
          <w:color w:val="000000"/>
          <w:sz w:val="21"/>
          <w:szCs w:val="21"/>
          <w:bdr w:val="none" w:sz="0" w:space="0" w:color="auto" w:frame="1"/>
        </w:rPr>
        <w:t>(buf1</w:t>
      </w:r>
      <w:r w:rsidRPr="00665380">
        <w:rPr>
          <w:rFonts w:ascii="inherit" w:eastAsia="Times New Roman" w:hAnsi="inherit" w:cs="Courier New"/>
          <w:b/>
          <w:bCs/>
          <w:color w:val="800000"/>
          <w:sz w:val="21"/>
          <w:szCs w:val="21"/>
          <w:bdr w:val="none" w:sz="0" w:space="0" w:color="auto" w:frame="1"/>
        </w:rPr>
        <w:t>+</w:t>
      </w:r>
      <w:proofErr w:type="gramStart"/>
      <w:r w:rsidRPr="00665380">
        <w:rPr>
          <w:rFonts w:ascii="inherit" w:eastAsia="Times New Roman" w:hAnsi="inherit" w:cs="Courier New"/>
          <w:b/>
          <w:bCs/>
          <w:color w:val="800000"/>
          <w:sz w:val="21"/>
          <w:szCs w:val="21"/>
          <w:bdr w:val="none" w:sz="0" w:space="0" w:color="auto" w:frame="1"/>
        </w:rPr>
        <w:t>4</w:t>
      </w:r>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uint8_t*)&amp;cnt_lost,</w:t>
      </w:r>
      <w:r w:rsidRPr="00665380">
        <w:rPr>
          <w:rFonts w:ascii="inherit" w:eastAsia="Times New Roman" w:hAnsi="inherit" w:cs="Courier New"/>
          <w:b/>
          <w:bCs/>
          <w:color w:val="800000"/>
          <w:sz w:val="21"/>
          <w:szCs w:val="21"/>
          <w:bdr w:val="none" w:sz="0" w:space="0" w:color="auto" w:frame="1"/>
        </w:rPr>
        <w:t>2</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Parameter data from the register with errors will be placed immediately in the desired variable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inherit" w:eastAsia="Times New Roman" w:hAnsi="inherit" w:cs="Courier New"/>
          <w:b/>
          <w:bCs/>
          <w:color w:val="000000"/>
          <w:sz w:val="21"/>
          <w:szCs w:val="21"/>
          <w:bdr w:val="none" w:sz="0" w:space="0" w:color="auto" w:frame="1"/>
        </w:rPr>
        <w:t>retr_cnt_full</w:t>
      </w:r>
      <w:proofErr w:type="spellEnd"/>
      <w:r w:rsidRPr="00665380">
        <w:rPr>
          <w:rFonts w:ascii="Courier New" w:eastAsia="Times New Roman" w:hAnsi="Courier New" w:cs="Courier New"/>
          <w:color w:val="000000"/>
          <w:sz w:val="21"/>
          <w:szCs w:val="21"/>
          <w:bdr w:val="none" w:sz="0" w:space="0" w:color="auto" w:frame="1"/>
        </w:rPr>
        <w:t xml:space="preserve"> += </w:t>
      </w:r>
      <w:proofErr w:type="spellStart"/>
      <w:r w:rsidRPr="00665380">
        <w:rPr>
          <w:rFonts w:ascii="Courier New" w:eastAsia="Times New Roman" w:hAnsi="Courier New" w:cs="Courier New"/>
          <w:color w:val="000000"/>
          <w:sz w:val="21"/>
          <w:szCs w:val="21"/>
          <w:bdr w:val="none" w:sz="0" w:space="0" w:color="auto" w:frame="1"/>
        </w:rPr>
        <w:t>dt</w:t>
      </w:r>
      <w:proofErr w:type="spellEnd"/>
      <w:r w:rsidRPr="00665380">
        <w:rPr>
          <w:rFonts w:ascii="Courier New" w:eastAsia="Times New Roman" w:hAnsi="Courier New" w:cs="Courier New"/>
          <w:color w:val="000000"/>
          <w:sz w:val="21"/>
          <w:szCs w:val="21"/>
          <w:bdr w:val="none" w:sz="0" w:space="0" w:color="auto" w:frame="1"/>
        </w:rPr>
        <w:t xml:space="preserve"> &amp; </w:t>
      </w:r>
      <w:r w:rsidRPr="00665380">
        <w:rPr>
          <w:rFonts w:ascii="inherit" w:eastAsia="Times New Roman" w:hAnsi="inherit" w:cs="Courier New"/>
          <w:color w:val="800000"/>
          <w:sz w:val="21"/>
          <w:szCs w:val="21"/>
          <w:bdr w:val="none" w:sz="0" w:space="0" w:color="auto" w:frame="1"/>
        </w:rPr>
        <w:t>0xF</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consider the data on non-transmitted packets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Courier New" w:eastAsia="Times New Roman" w:hAnsi="Courier New" w:cs="Courier New"/>
          <w:color w:val="000000"/>
          <w:sz w:val="21"/>
          <w:szCs w:val="21"/>
          <w:bdr w:val="none" w:sz="0" w:space="0" w:color="auto" w:frame="1"/>
        </w:rPr>
        <w:t>retr_cnt_full</w:t>
      </w:r>
      <w:proofErr w:type="spellEnd"/>
      <w:r w:rsidRPr="00665380">
        <w:rPr>
          <w:rFonts w:ascii="Courier New" w:eastAsia="Times New Roman" w:hAnsi="Courier New" w:cs="Courier New"/>
          <w:color w:val="000000"/>
          <w:sz w:val="21"/>
          <w:szCs w:val="21"/>
          <w:bdr w:val="none" w:sz="0" w:space="0" w:color="auto" w:frame="1"/>
        </w:rPr>
        <w:t xml:space="preserve"> += </w:t>
      </w:r>
      <w:proofErr w:type="spellStart"/>
      <w:r w:rsidRPr="00665380">
        <w:rPr>
          <w:rFonts w:ascii="Courier New" w:eastAsia="Times New Roman" w:hAnsi="Courier New" w:cs="Courier New"/>
          <w:color w:val="000000"/>
          <w:sz w:val="21"/>
          <w:szCs w:val="21"/>
          <w:bdr w:val="none" w:sz="0" w:space="0" w:color="auto" w:frame="1"/>
        </w:rPr>
        <w:t>dt</w:t>
      </w:r>
      <w:proofErr w:type="spellEnd"/>
      <w:r w:rsidRPr="00665380">
        <w:rPr>
          <w:rFonts w:ascii="Courier New" w:eastAsia="Times New Roman" w:hAnsi="Courier New" w:cs="Courier New"/>
          <w:color w:val="000000"/>
          <w:sz w:val="21"/>
          <w:szCs w:val="21"/>
          <w:bdr w:val="none" w:sz="0" w:space="0" w:color="auto" w:frame="1"/>
        </w:rPr>
        <w:t xml:space="preserve"> &amp; </w:t>
      </w:r>
      <w:r w:rsidRPr="00665380">
        <w:rPr>
          <w:rFonts w:ascii="inherit" w:eastAsia="Times New Roman" w:hAnsi="inherit" w:cs="Courier New"/>
          <w:color w:val="800000"/>
          <w:sz w:val="21"/>
          <w:szCs w:val="21"/>
          <w:bdr w:val="none" w:sz="0" w:space="0" w:color="auto" w:frame="1"/>
        </w:rPr>
        <w:t>0xF</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Courier New" w:eastAsia="Times New Roman" w:hAnsi="Courier New" w:cs="Courier New"/>
          <w:b/>
          <w:bCs/>
          <w:color w:val="000000"/>
          <w:sz w:val="21"/>
          <w:szCs w:val="21"/>
          <w:bdr w:val="none" w:sz="0" w:space="0" w:color="auto" w:frame="1"/>
        </w:rPr>
        <w:t>cnt_lost</w:t>
      </w:r>
      <w:proofErr w:type="spellEnd"/>
      <w:r w:rsidRPr="00665380">
        <w:rPr>
          <w:rFonts w:ascii="Courier New" w:eastAsia="Times New Roman" w:hAnsi="Courier New" w:cs="Courier New"/>
          <w:b/>
          <w:bCs/>
          <w:color w:val="000000"/>
          <w:sz w:val="21"/>
          <w:szCs w:val="21"/>
          <w:bdr w:val="none" w:sz="0" w:space="0" w:color="auto" w:frame="1"/>
        </w:rPr>
        <w:t xml:space="preserve"> = </w:t>
      </w:r>
      <w:proofErr w:type="spellStart"/>
      <w:r w:rsidRPr="00665380">
        <w:rPr>
          <w:rFonts w:ascii="Courier New" w:eastAsia="Times New Roman" w:hAnsi="Courier New" w:cs="Courier New"/>
          <w:b/>
          <w:bCs/>
          <w:color w:val="000000"/>
          <w:sz w:val="21"/>
          <w:szCs w:val="21"/>
          <w:bdr w:val="none" w:sz="0" w:space="0" w:color="auto" w:frame="1"/>
        </w:rPr>
        <w:t>dt</w:t>
      </w:r>
      <w:proofErr w:type="spellEnd"/>
      <w:r w:rsidRPr="00665380">
        <w:rPr>
          <w:rFonts w:ascii="Courier New" w:eastAsia="Times New Roman" w:hAnsi="Courier New" w:cs="Courier New"/>
          <w:b/>
          <w:bCs/>
          <w:color w:val="000000"/>
          <w:sz w:val="21"/>
          <w:szCs w:val="21"/>
          <w:bdr w:val="none" w:sz="0" w:space="0" w:color="auto" w:frame="1"/>
        </w:rPr>
        <w:t>&gt;&gt;</w:t>
      </w:r>
      <w:r w:rsidRPr="00665380">
        <w:rPr>
          <w:rFonts w:ascii="inherit" w:eastAsia="Times New Roman" w:hAnsi="inherit" w:cs="Courier New"/>
          <w:b/>
          <w:bCs/>
          <w:color w:val="800000"/>
          <w:sz w:val="21"/>
          <w:szCs w:val="21"/>
          <w:bdr w:val="none" w:sz="0" w:space="0" w:color="auto" w:frame="1"/>
        </w:rPr>
        <w:t>4</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But this line will not be necessary to us now either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Courier New" w:eastAsia="Times New Roman" w:hAnsi="Courier New" w:cs="Courier New"/>
          <w:strike/>
          <w:color w:val="000000"/>
          <w:sz w:val="21"/>
          <w:szCs w:val="21"/>
          <w:bdr w:val="none" w:sz="0" w:space="0" w:color="auto" w:frame="1"/>
        </w:rPr>
        <w:t>retr_cnt_full</w:t>
      </w:r>
      <w:proofErr w:type="spellEnd"/>
      <w:r w:rsidRPr="00665380">
        <w:rPr>
          <w:rFonts w:ascii="Courier New" w:eastAsia="Times New Roman" w:hAnsi="Courier New" w:cs="Courier New"/>
          <w:strike/>
          <w:color w:val="000000"/>
          <w:sz w:val="21"/>
          <w:szCs w:val="21"/>
          <w:bdr w:val="none" w:sz="0" w:space="0" w:color="auto" w:frame="1"/>
        </w:rPr>
        <w:t xml:space="preserve"> += </w:t>
      </w:r>
      <w:proofErr w:type="spellStart"/>
      <w:r w:rsidRPr="00665380">
        <w:rPr>
          <w:rFonts w:ascii="Courier New" w:eastAsia="Times New Roman" w:hAnsi="Courier New" w:cs="Courier New"/>
          <w:strike/>
          <w:color w:val="000000"/>
          <w:sz w:val="21"/>
          <w:szCs w:val="21"/>
          <w:bdr w:val="none" w:sz="0" w:space="0" w:color="auto" w:frame="1"/>
        </w:rPr>
        <w:t>retr_cnt</w:t>
      </w:r>
      <w:proofErr w:type="spellEnd"/>
      <w:r w:rsidRPr="00665380">
        <w:rPr>
          <w:rFonts w:ascii="Courier New" w:eastAsia="Times New Roman" w:hAnsi="Courier New" w:cs="Courier New"/>
          <w:strike/>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Packet errors are considered only up to 15, then they are not reset. It is not so easy to drop them, but we do not need them. If you get 15 errors, it will already be clear that we have something wrong, and so it will not work. Therefore, this is enough for us.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also remove our previously commented code from the infinite loop, I think it will not be useful to us.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will collect the code through the controller and make sure that our packets are also normally transmitted.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And to try that we have </w:t>
      </w:r>
      <w:proofErr w:type="spellStart"/>
      <w:r w:rsidRPr="00665380">
        <w:rPr>
          <w:rFonts w:ascii="Times New Roman" w:eastAsia="Times New Roman" w:hAnsi="Times New Roman" w:cs="Times New Roman"/>
          <w:color w:val="000000"/>
          <w:sz w:val="24"/>
          <w:szCs w:val="24"/>
        </w:rPr>
        <w:t>mistakes</w:t>
      </w:r>
      <w:proofErr w:type="spellEnd"/>
      <w:r w:rsidRPr="00665380">
        <w:rPr>
          <w:rFonts w:ascii="Times New Roman" w:eastAsia="Times New Roman" w:hAnsi="Times New Roman" w:cs="Times New Roman"/>
          <w:color w:val="000000"/>
          <w:sz w:val="24"/>
          <w:szCs w:val="24"/>
        </w:rPr>
        <w:t xml:space="preserve"> also are considered, then it is enough to disconnect the receiver from the power supply for a while (seconds to 10) and then turn it on again. We will see this picture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2857500" cy="1816100"/>
            <wp:effectExtent l="0" t="0" r="0" b="0"/>
            <wp:docPr id="28" name="Picture 28" descr="http://narodstream.ru/wp-content/uploads/2018/03/stm113img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narodstream.ru/wp-content/uploads/2018/03/stm113img13.jpe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18161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have run 11 errors, as well as 165 transmission attempts, it all converges. 11 × 15 = 165. So everything works.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can say that the preparatory measures to achieve the goal of the lesson are carried out. And we clearly remember the purpose of the lesson - to transfer data to the receiver from several transmitters - or rather from three.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Therefore, we now also power the transmitter separately from the PC and now connect the next transmitter. assembled on a convenient small motherboard </w:t>
      </w:r>
      <w:proofErr w:type="spellStart"/>
      <w:r w:rsidRPr="00665380">
        <w:rPr>
          <w:rFonts w:ascii="inherit" w:eastAsia="Times New Roman" w:hAnsi="inherit" w:cs="Times New Roman"/>
          <w:b/>
          <w:bCs/>
          <w:color w:val="000000"/>
          <w:sz w:val="24"/>
          <w:szCs w:val="24"/>
          <w:bdr w:val="none" w:sz="0" w:space="0" w:color="auto" w:frame="1"/>
        </w:rPr>
        <w:t>Nucleo</w:t>
      </w:r>
      <w:proofErr w:type="spellEnd"/>
      <w:r w:rsidRPr="00665380">
        <w:rPr>
          <w:rFonts w:ascii="inherit" w:eastAsia="Times New Roman" w:hAnsi="inherit" w:cs="Times New Roman"/>
          <w:b/>
          <w:bCs/>
          <w:color w:val="000000"/>
          <w:sz w:val="24"/>
          <w:szCs w:val="24"/>
          <w:bdr w:val="none" w:sz="0" w:space="0" w:color="auto" w:frame="1"/>
        </w:rPr>
        <w:t xml:space="preserve"> F303K</w:t>
      </w:r>
      <w:proofErr w:type="gramStart"/>
      <w:r w:rsidRPr="00665380">
        <w:rPr>
          <w:rFonts w:ascii="inherit" w:eastAsia="Times New Roman" w:hAnsi="inherit" w:cs="Times New Roman"/>
          <w:b/>
          <w:bCs/>
          <w:color w:val="000000"/>
          <w:sz w:val="24"/>
          <w:szCs w:val="24"/>
          <w:bdr w:val="none" w:sz="0" w:space="0" w:color="auto" w:frame="1"/>
        </w:rPr>
        <w:t>8</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This board we already used in lessons on modules HC-05, so there is no difficulty in connecting the module to it, I think it does not arise. Moreover, the programmer and the USART adapter we do not need to connect to this board, everything is already on board in it. We will connect the next NRF module to this board, we will get here such a pretty scheme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2857500" cy="4451350"/>
            <wp:effectExtent l="0" t="0" r="0" b="6350"/>
            <wp:docPr id="27" name="Picture 27" descr="http://narodstream.ru/wp-content/uploads/2018/03/stm113img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narodstream.ru/wp-content/uploads/2018/03/stm113img14.jpe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44513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Which feet to connect, you can see in the project for the Cube MX, which we now create.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Run the Cube MX, select our controller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3638550" cy="768350"/>
            <wp:effectExtent l="0" t="0" r="0" b="0"/>
            <wp:docPr id="26" name="Picture 26" descr="http://narodstream.ru/wp-content/uploads/2018/03/stm113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narodstream.ru/wp-content/uploads/2018/03/stm113img1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38550" cy="7683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Turn on clocking</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2584450" cy="387350"/>
            <wp:effectExtent l="0" t="0" r="6350" b="0"/>
            <wp:docPr id="25" name="Picture 25" descr="http://narodstream.ru/wp-content/uploads/2018/03/stm113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narodstream.ru/wp-content/uploads/2018/03/stm113img17.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84450" cy="3873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Turn on debugging</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1308100" cy="387350"/>
            <wp:effectExtent l="0" t="0" r="6350" b="0"/>
            <wp:docPr id="24" name="Picture 24" descr="http://narodstream.ru/wp-content/uploads/2018/03/stm113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narodstream.ru/wp-content/uploads/2018/03/stm113img1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08100" cy="3873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Enable </w:t>
      </w:r>
      <w:r w:rsidRPr="00665380">
        <w:rPr>
          <w:rFonts w:ascii="inherit" w:eastAsia="Times New Roman" w:hAnsi="inherit" w:cs="Times New Roman"/>
          <w:b/>
          <w:bCs/>
          <w:color w:val="000000"/>
          <w:sz w:val="24"/>
          <w:szCs w:val="24"/>
          <w:bdr w:val="none" w:sz="0" w:space="0" w:color="auto" w:frame="1"/>
        </w:rPr>
        <w:t>SPI</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1612900" cy="425450"/>
            <wp:effectExtent l="0" t="0" r="6350" b="0"/>
            <wp:docPr id="23" name="Picture 23" descr="http://narodstream.ru/wp-content/uploads/2018/03/stm113im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narodstream.ru/wp-content/uploads/2018/03/stm113img1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12900" cy="4254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Will include </w:t>
      </w:r>
      <w:r w:rsidRPr="00665380">
        <w:rPr>
          <w:rFonts w:ascii="inherit" w:eastAsia="Times New Roman" w:hAnsi="inherit" w:cs="Times New Roman"/>
          <w:b/>
          <w:bCs/>
          <w:color w:val="000000"/>
          <w:sz w:val="24"/>
          <w:szCs w:val="24"/>
          <w:bdr w:val="none" w:sz="0" w:space="0" w:color="auto" w:frame="1"/>
        </w:rPr>
        <w:t>USART</w:t>
      </w:r>
      <w:proofErr w:type="gramStart"/>
      <w:r w:rsidRPr="00665380">
        <w:rPr>
          <w:rFonts w:ascii="inherit" w:eastAsia="Times New Roman" w:hAnsi="inherit" w:cs="Times New Roman"/>
          <w:b/>
          <w:bCs/>
          <w:color w:val="000000"/>
          <w:sz w:val="24"/>
          <w:szCs w:val="24"/>
          <w:bdr w:val="none" w:sz="0" w:space="0" w:color="auto" w:frame="1"/>
        </w:rPr>
        <w:t>2</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it may come in handy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1454150" cy="425450"/>
            <wp:effectExtent l="0" t="0" r="0" b="0"/>
            <wp:docPr id="22" name="Picture 22" descr="http://narodstream.ru/wp-content/uploads/2018/03/stm113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narodstream.ru/wp-content/uploads/2018/03/stm113img1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54150" cy="4254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For the </w:t>
      </w:r>
      <w:r w:rsidRPr="00665380">
        <w:rPr>
          <w:rFonts w:ascii="inherit" w:eastAsia="Times New Roman" w:hAnsi="inherit" w:cs="Times New Roman"/>
          <w:b/>
          <w:bCs/>
          <w:color w:val="000000"/>
          <w:sz w:val="24"/>
          <w:szCs w:val="24"/>
          <w:bdr w:val="none" w:sz="0" w:space="0" w:color="auto" w:frame="1"/>
        </w:rPr>
        <w:t>CS</w:t>
      </w:r>
      <w:r w:rsidRPr="00665380">
        <w:rPr>
          <w:rFonts w:ascii="Times New Roman" w:eastAsia="Times New Roman" w:hAnsi="Times New Roman" w:cs="Times New Roman"/>
          <w:color w:val="000000"/>
          <w:sz w:val="24"/>
          <w:szCs w:val="24"/>
        </w:rPr>
        <w:t> foot we turn on the foot </w:t>
      </w:r>
      <w:r w:rsidRPr="00665380">
        <w:rPr>
          <w:rFonts w:ascii="inherit" w:eastAsia="Times New Roman" w:hAnsi="inherit" w:cs="Times New Roman"/>
          <w:b/>
          <w:bCs/>
          <w:color w:val="000000"/>
          <w:sz w:val="24"/>
          <w:szCs w:val="24"/>
          <w:bdr w:val="none" w:sz="0" w:space="0" w:color="auto" w:frame="1"/>
        </w:rPr>
        <w:t>PA4</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990600" cy="1905000"/>
            <wp:effectExtent l="0" t="0" r="0" b="0"/>
            <wp:docPr id="21" name="Picture 21" descr="http://narodstream.ru/wp-content/uploads/2018/03/stm113im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narodstream.ru/wp-content/uploads/2018/03/stm113img2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90600" cy="19050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For the </w:t>
      </w:r>
      <w:r w:rsidRPr="00665380">
        <w:rPr>
          <w:rFonts w:ascii="inherit" w:eastAsia="Times New Roman" w:hAnsi="inherit" w:cs="Times New Roman"/>
          <w:b/>
          <w:bCs/>
          <w:color w:val="000000"/>
          <w:sz w:val="24"/>
          <w:szCs w:val="24"/>
          <w:bdr w:val="none" w:sz="0" w:space="0" w:color="auto" w:frame="1"/>
        </w:rPr>
        <w:t>CE</w:t>
      </w:r>
      <w:r w:rsidRPr="00665380">
        <w:rPr>
          <w:rFonts w:ascii="Times New Roman" w:eastAsia="Times New Roman" w:hAnsi="Times New Roman" w:cs="Times New Roman"/>
          <w:color w:val="000000"/>
          <w:sz w:val="24"/>
          <w:szCs w:val="24"/>
        </w:rPr>
        <w:t> foot, </w:t>
      </w:r>
      <w:r w:rsidRPr="00665380">
        <w:rPr>
          <w:rFonts w:ascii="inherit" w:eastAsia="Times New Roman" w:hAnsi="inherit" w:cs="Times New Roman"/>
          <w:b/>
          <w:bCs/>
          <w:color w:val="000000"/>
          <w:sz w:val="24"/>
          <w:szCs w:val="24"/>
          <w:bdr w:val="none" w:sz="0" w:space="0" w:color="auto" w:frame="1"/>
        </w:rPr>
        <w:t>turn on the</w:t>
      </w:r>
      <w:r w:rsidRPr="00665380">
        <w:rPr>
          <w:rFonts w:ascii="Times New Roman" w:eastAsia="Times New Roman" w:hAnsi="Times New Roman" w:cs="Times New Roman"/>
          <w:color w:val="000000"/>
          <w:sz w:val="24"/>
          <w:szCs w:val="24"/>
        </w:rPr>
        <w:t> foot </w:t>
      </w:r>
      <w:r w:rsidRPr="00665380">
        <w:rPr>
          <w:rFonts w:ascii="inherit" w:eastAsia="Times New Roman" w:hAnsi="inherit" w:cs="Times New Roman"/>
          <w:b/>
          <w:bCs/>
          <w:color w:val="000000"/>
          <w:sz w:val="24"/>
          <w:szCs w:val="24"/>
          <w:bdr w:val="none" w:sz="0" w:space="0" w:color="auto" w:frame="1"/>
        </w:rPr>
        <w:t>PA</w:t>
      </w:r>
      <w:proofErr w:type="gramStart"/>
      <w:r w:rsidRPr="00665380">
        <w:rPr>
          <w:rFonts w:ascii="inherit" w:eastAsia="Times New Roman" w:hAnsi="inherit" w:cs="Times New Roman"/>
          <w:b/>
          <w:bCs/>
          <w:color w:val="000000"/>
          <w:sz w:val="24"/>
          <w:szCs w:val="24"/>
          <w:bdr w:val="none" w:sz="0" w:space="0" w:color="auto" w:frame="1"/>
        </w:rPr>
        <w:t>8</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and for the foot </w:t>
      </w:r>
      <w:r w:rsidRPr="00665380">
        <w:rPr>
          <w:rFonts w:ascii="inherit" w:eastAsia="Times New Roman" w:hAnsi="inherit" w:cs="Times New Roman"/>
          <w:b/>
          <w:bCs/>
          <w:color w:val="000000"/>
          <w:sz w:val="24"/>
          <w:szCs w:val="24"/>
          <w:bdr w:val="none" w:sz="0" w:space="0" w:color="auto" w:frame="1"/>
        </w:rPr>
        <w:t>IRQ</w:t>
      </w:r>
      <w:r w:rsidRPr="00665380">
        <w:rPr>
          <w:rFonts w:ascii="Times New Roman" w:eastAsia="Times New Roman" w:hAnsi="Times New Roman" w:cs="Times New Roman"/>
          <w:color w:val="000000"/>
          <w:sz w:val="24"/>
          <w:szCs w:val="24"/>
        </w:rPr>
        <w:t> - the foot </w:t>
      </w:r>
      <w:r w:rsidRPr="00665380">
        <w:rPr>
          <w:rFonts w:ascii="inherit" w:eastAsia="Times New Roman" w:hAnsi="inherit" w:cs="Times New Roman"/>
          <w:b/>
          <w:bCs/>
          <w:color w:val="000000"/>
          <w:sz w:val="24"/>
          <w:szCs w:val="24"/>
          <w:bdr w:val="none" w:sz="0" w:space="0" w:color="auto" w:frame="1"/>
        </w:rPr>
        <w:t>PA9</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2114550" cy="1308100"/>
            <wp:effectExtent l="0" t="0" r="0" b="6350"/>
            <wp:docPr id="20" name="Picture 20" descr="http://narodstream.ru/wp-content/uploads/2018/03/stm113im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narodstream.ru/wp-content/uploads/2018/03/stm113img2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14550" cy="13081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on the output we </w:t>
      </w:r>
      <w:r w:rsidRPr="00665380">
        <w:rPr>
          <w:rFonts w:ascii="inherit" w:eastAsia="Times New Roman" w:hAnsi="inherit" w:cs="Times New Roman"/>
          <w:b/>
          <w:bCs/>
          <w:color w:val="000000"/>
          <w:sz w:val="24"/>
          <w:szCs w:val="24"/>
          <w:bdr w:val="none" w:sz="0" w:space="0" w:color="auto" w:frame="1"/>
        </w:rPr>
        <w:t>turn</w:t>
      </w:r>
      <w:r w:rsidRPr="00665380">
        <w:rPr>
          <w:rFonts w:ascii="Times New Roman" w:eastAsia="Times New Roman" w:hAnsi="Times New Roman" w:cs="Times New Roman"/>
          <w:color w:val="000000"/>
          <w:sz w:val="24"/>
          <w:szCs w:val="24"/>
        </w:rPr>
        <w:t> on the leg </w:t>
      </w:r>
      <w:r w:rsidRPr="00665380">
        <w:rPr>
          <w:rFonts w:ascii="inherit" w:eastAsia="Times New Roman" w:hAnsi="inherit" w:cs="Times New Roman"/>
          <w:b/>
          <w:bCs/>
          <w:color w:val="000000"/>
          <w:sz w:val="24"/>
          <w:szCs w:val="24"/>
          <w:bdr w:val="none" w:sz="0" w:space="0" w:color="auto" w:frame="1"/>
        </w:rPr>
        <w:t>PB</w:t>
      </w:r>
      <w:proofErr w:type="gramStart"/>
      <w:r w:rsidRPr="00665380">
        <w:rPr>
          <w:rFonts w:ascii="inherit" w:eastAsia="Times New Roman" w:hAnsi="inherit" w:cs="Times New Roman"/>
          <w:b/>
          <w:bCs/>
          <w:color w:val="000000"/>
          <w:sz w:val="24"/>
          <w:szCs w:val="24"/>
          <w:bdr w:val="none" w:sz="0" w:space="0" w:color="auto" w:frame="1"/>
        </w:rPr>
        <w:t>3</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connected to the LED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927100" cy="2082800"/>
            <wp:effectExtent l="0" t="0" r="6350" b="0"/>
            <wp:docPr id="19" name="Picture 19" descr="http://narodstream.ru/wp-content/uploads/2018/03/stm113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narodstream.ru/wp-content/uploads/2018/03/stm113img2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27100" cy="20828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adjust our frequencies in the </w:t>
      </w:r>
      <w:r w:rsidRPr="00665380">
        <w:rPr>
          <w:rFonts w:ascii="inherit" w:eastAsia="Times New Roman" w:hAnsi="inherit" w:cs="Times New Roman"/>
          <w:b/>
          <w:bCs/>
          <w:color w:val="000000"/>
          <w:sz w:val="24"/>
          <w:szCs w:val="24"/>
          <w:bdr w:val="none" w:sz="0" w:space="0" w:color="auto" w:frame="1"/>
        </w:rPr>
        <w:t>Clock Configuration</w:t>
      </w:r>
      <w:r w:rsidRPr="00665380">
        <w:rPr>
          <w:rFonts w:ascii="Times New Roman" w:eastAsia="Times New Roman" w:hAnsi="Times New Roman" w:cs="Times New Roman"/>
          <w:color w:val="000000"/>
          <w:sz w:val="24"/>
          <w:szCs w:val="24"/>
        </w:rPr>
        <w:t> tab (click on the picture to enlarge the image)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inherit" w:eastAsia="Times New Roman" w:hAnsi="inherit" w:cs="Times New Roman"/>
          <w:noProof/>
          <w:color w:val="0066CC"/>
          <w:sz w:val="24"/>
          <w:szCs w:val="24"/>
          <w:bdr w:val="none" w:sz="0" w:space="0" w:color="auto" w:frame="1"/>
        </w:rPr>
        <w:drawing>
          <wp:inline distT="0" distB="0" distL="0" distR="0">
            <wp:extent cx="4762500" cy="1212850"/>
            <wp:effectExtent l="0" t="0" r="0" b="6350"/>
            <wp:docPr id="18" name="Picture 18" descr="http://narodstream.ru/wp-content/uploads/2018/03/stm113img23_0500.png">
              <a:hlinkClick xmlns:a="http://schemas.openxmlformats.org/drawingml/2006/main" r:id="rId65"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narodstream.ru/wp-content/uploads/2018/03/stm113img23_0500.png">
                      <a:hlinkClick r:id="rId65" tgtFrame="&quot;&quot;" tooltip="&quot;&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0" cy="12128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go to </w:t>
      </w:r>
      <w:r w:rsidRPr="00665380">
        <w:rPr>
          <w:rFonts w:ascii="inherit" w:eastAsia="Times New Roman" w:hAnsi="inherit" w:cs="Times New Roman"/>
          <w:b/>
          <w:bCs/>
          <w:color w:val="000000"/>
          <w:sz w:val="24"/>
          <w:szCs w:val="24"/>
          <w:bdr w:val="none" w:sz="0" w:space="0" w:color="auto" w:frame="1"/>
        </w:rPr>
        <w:t>Configuration</w:t>
      </w:r>
      <w:r w:rsidRPr="00665380">
        <w:rPr>
          <w:rFonts w:ascii="Times New Roman" w:eastAsia="Times New Roman" w:hAnsi="Times New Roman" w:cs="Times New Roman"/>
          <w:color w:val="000000"/>
          <w:sz w:val="24"/>
          <w:szCs w:val="24"/>
        </w:rPr>
        <w:t> and configure the </w:t>
      </w:r>
      <w:r w:rsidRPr="00665380">
        <w:rPr>
          <w:rFonts w:ascii="inherit" w:eastAsia="Times New Roman" w:hAnsi="inherit" w:cs="Times New Roman"/>
          <w:b/>
          <w:bCs/>
          <w:color w:val="000000"/>
          <w:sz w:val="24"/>
          <w:szCs w:val="24"/>
          <w:bdr w:val="none" w:sz="0" w:space="0" w:color="auto" w:frame="1"/>
        </w:rPr>
        <w:t>SPI</w:t>
      </w:r>
      <w:r w:rsidRPr="00665380">
        <w:rPr>
          <w:rFonts w:ascii="Times New Roman" w:eastAsia="Times New Roman" w:hAnsi="Times New Roman" w:cs="Times New Roman"/>
          <w:color w:val="000000"/>
          <w:sz w:val="24"/>
          <w:szCs w:val="24"/>
        </w:rPr>
        <w:t> bus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3568700" cy="3752850"/>
            <wp:effectExtent l="0" t="0" r="0" b="0"/>
            <wp:docPr id="17" name="Picture 17" descr="http://narodstream.ru/wp-content/uploads/2018/03/stm113im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narodstream.ru/wp-content/uploads/2018/03/stm113img2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68700" cy="37528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Set up </w:t>
      </w:r>
      <w:r w:rsidRPr="00665380">
        <w:rPr>
          <w:rFonts w:ascii="inherit" w:eastAsia="Times New Roman" w:hAnsi="inherit" w:cs="Times New Roman"/>
          <w:b/>
          <w:bCs/>
          <w:color w:val="000000"/>
          <w:sz w:val="24"/>
          <w:szCs w:val="24"/>
          <w:bdr w:val="none" w:sz="0" w:space="0" w:color="auto" w:frame="1"/>
        </w:rPr>
        <w:t>USART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4108450" cy="4451350"/>
            <wp:effectExtent l="0" t="0" r="6350" b="6350"/>
            <wp:docPr id="16" name="Picture 16" descr="http://narodstream.ru/wp-content/uploads/2018/03/stm113im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narodstream.ru/wp-content/uploads/2018/03/stm113img25.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08450" cy="44513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go into the project settings, set the project name, select the programming environment and the path to the project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4552950" cy="5067300"/>
            <wp:effectExtent l="0" t="0" r="0" b="0"/>
            <wp:docPr id="15" name="Picture 15" descr="http://narodstream.ru/wp-content/uploads/2018/03/stm113im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narodstream.ru/wp-content/uploads/2018/03/stm113img26.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52950" cy="50673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Save the settings, generate the project and open it in </w:t>
      </w:r>
      <w:proofErr w:type="spellStart"/>
      <w:r w:rsidRPr="00665380">
        <w:rPr>
          <w:rFonts w:ascii="Times New Roman" w:eastAsia="Times New Roman" w:hAnsi="Times New Roman" w:cs="Times New Roman"/>
          <w:color w:val="000000"/>
          <w:sz w:val="24"/>
          <w:szCs w:val="24"/>
        </w:rPr>
        <w:t>Keil</w:t>
      </w:r>
      <w:proofErr w:type="spellEnd"/>
      <w:r w:rsidRPr="00665380">
        <w:rPr>
          <w:rFonts w:ascii="Times New Roman" w:eastAsia="Times New Roman" w:hAnsi="Times New Roman" w:cs="Times New Roman"/>
          <w:color w:val="000000"/>
          <w:sz w:val="24"/>
          <w:szCs w:val="24"/>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Set up the programmer for auto-cutting, turn on the optimization level in </w:t>
      </w:r>
      <w:r w:rsidRPr="00665380">
        <w:rPr>
          <w:rFonts w:ascii="inherit" w:eastAsia="Times New Roman" w:hAnsi="inherit" w:cs="Times New Roman"/>
          <w:b/>
          <w:bCs/>
          <w:color w:val="000000"/>
          <w:sz w:val="24"/>
          <w:szCs w:val="24"/>
          <w:bdr w:val="none" w:sz="0" w:space="0" w:color="auto" w:frame="1"/>
        </w:rPr>
        <w:t>1</w:t>
      </w:r>
      <w:r w:rsidRPr="00665380">
        <w:rPr>
          <w:rFonts w:ascii="Times New Roman" w:eastAsia="Times New Roman" w:hAnsi="Times New Roman" w:cs="Times New Roman"/>
          <w:color w:val="000000"/>
          <w:sz w:val="24"/>
          <w:szCs w:val="24"/>
        </w:rPr>
        <w:t> and try to collect our project.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If everything is going well, then from the project of our first transmitter we copy to our new project files for the modules </w:t>
      </w:r>
      <w:r w:rsidRPr="00665380">
        <w:rPr>
          <w:rFonts w:ascii="inherit" w:eastAsia="Times New Roman" w:hAnsi="inherit" w:cs="Times New Roman"/>
          <w:b/>
          <w:bCs/>
          <w:color w:val="000000"/>
          <w:sz w:val="24"/>
          <w:szCs w:val="24"/>
          <w:bdr w:val="none" w:sz="0" w:space="0" w:color="auto" w:frame="1"/>
        </w:rPr>
        <w:t>NRF24.c</w:t>
      </w:r>
      <w:r w:rsidRPr="00665380">
        <w:rPr>
          <w:rFonts w:ascii="Times New Roman" w:eastAsia="Times New Roman" w:hAnsi="Times New Roman" w:cs="Times New Roman"/>
          <w:color w:val="000000"/>
          <w:sz w:val="24"/>
          <w:szCs w:val="24"/>
        </w:rPr>
        <w:t> and </w:t>
      </w:r>
      <w:proofErr w:type="gramStart"/>
      <w:r w:rsidRPr="00665380">
        <w:rPr>
          <w:rFonts w:ascii="inherit" w:eastAsia="Times New Roman" w:hAnsi="inherit" w:cs="Times New Roman"/>
          <w:b/>
          <w:bCs/>
          <w:color w:val="000000"/>
          <w:sz w:val="24"/>
          <w:szCs w:val="24"/>
          <w:bdr w:val="none" w:sz="0" w:space="0" w:color="auto" w:frame="1"/>
        </w:rPr>
        <w:t>NRF24.h</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The file </w:t>
      </w:r>
      <w:r w:rsidRPr="00665380">
        <w:rPr>
          <w:rFonts w:ascii="inherit" w:eastAsia="Times New Roman" w:hAnsi="inherit" w:cs="Times New Roman"/>
          <w:b/>
          <w:bCs/>
          <w:color w:val="000000"/>
          <w:sz w:val="24"/>
          <w:szCs w:val="24"/>
          <w:bdr w:val="none" w:sz="0" w:space="0" w:color="auto" w:frame="1"/>
        </w:rPr>
        <w:t>NRF24.c will</w:t>
      </w:r>
      <w:r w:rsidRPr="00665380">
        <w:rPr>
          <w:rFonts w:ascii="Times New Roman" w:eastAsia="Times New Roman" w:hAnsi="Times New Roman" w:cs="Times New Roman"/>
          <w:color w:val="000000"/>
          <w:sz w:val="24"/>
          <w:szCs w:val="24"/>
        </w:rPr>
        <w:t> also be connected to the project tree.</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Once again, we'll try to assemble the project, although he, of course, is unlikely to make any mistakes, but nevertheless, we will have the opportunity to navigate through the new files.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w:t>
      </w:r>
      <w:r w:rsidRPr="00665380">
        <w:rPr>
          <w:rFonts w:ascii="inherit" w:eastAsia="Times New Roman" w:hAnsi="inherit" w:cs="Times New Roman"/>
          <w:b/>
          <w:bCs/>
          <w:color w:val="000000"/>
          <w:sz w:val="24"/>
          <w:szCs w:val="24"/>
          <w:bdr w:val="none" w:sz="0" w:space="0" w:color="auto" w:frame="1"/>
        </w:rPr>
        <w:t>go</w:t>
      </w:r>
      <w:r w:rsidRPr="00665380">
        <w:rPr>
          <w:rFonts w:ascii="Times New Roman" w:eastAsia="Times New Roman" w:hAnsi="Times New Roman" w:cs="Times New Roman"/>
          <w:color w:val="000000"/>
          <w:sz w:val="24"/>
          <w:szCs w:val="24"/>
        </w:rPr>
        <w:t xml:space="preserve"> to </w:t>
      </w:r>
      <w:proofErr w:type="gramStart"/>
      <w:r w:rsidRPr="00665380">
        <w:rPr>
          <w:rFonts w:ascii="Times New Roman" w:eastAsia="Times New Roman" w:hAnsi="Times New Roman" w:cs="Times New Roman"/>
          <w:color w:val="000000"/>
          <w:sz w:val="24"/>
          <w:szCs w:val="24"/>
        </w:rPr>
        <w:t>file  </w:t>
      </w:r>
      <w:r w:rsidRPr="00665380">
        <w:rPr>
          <w:rFonts w:ascii="inherit" w:eastAsia="Times New Roman" w:hAnsi="inherit" w:cs="Times New Roman"/>
          <w:b/>
          <w:bCs/>
          <w:color w:val="000000"/>
          <w:sz w:val="24"/>
          <w:szCs w:val="24"/>
          <w:bdr w:val="none" w:sz="0" w:space="0" w:color="auto" w:frame="1"/>
        </w:rPr>
        <w:t>NRF24.h</w:t>
      </w:r>
      <w:proofErr w:type="gramEnd"/>
      <w:r w:rsidRPr="00665380">
        <w:rPr>
          <w:rFonts w:ascii="Times New Roman" w:eastAsia="Times New Roman" w:hAnsi="Times New Roman" w:cs="Times New Roman"/>
          <w:color w:val="000000"/>
          <w:sz w:val="24"/>
          <w:szCs w:val="24"/>
        </w:rPr>
        <w:t> and change the number of the connecting library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#include</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2A00FF"/>
          <w:sz w:val="21"/>
          <w:szCs w:val="21"/>
          <w:bdr w:val="none" w:sz="0" w:space="0" w:color="auto" w:frame="1"/>
        </w:rPr>
        <w:t>"stm32f</w:t>
      </w:r>
      <w:r w:rsidRPr="00665380">
        <w:rPr>
          <w:rFonts w:ascii="inherit" w:eastAsia="Times New Roman" w:hAnsi="inherit" w:cs="Courier New"/>
          <w:b/>
          <w:bCs/>
          <w:color w:val="2A00FF"/>
          <w:sz w:val="21"/>
          <w:szCs w:val="21"/>
          <w:bdr w:val="none" w:sz="0" w:space="0" w:color="auto" w:frame="1"/>
        </w:rPr>
        <w:t>3</w:t>
      </w:r>
      <w:r w:rsidRPr="00665380">
        <w:rPr>
          <w:rFonts w:ascii="inherit" w:eastAsia="Times New Roman" w:hAnsi="inherit" w:cs="Courier New"/>
          <w:color w:val="2A00FF"/>
          <w:sz w:val="21"/>
          <w:szCs w:val="21"/>
          <w:bdr w:val="none" w:sz="0" w:space="0" w:color="auto" w:frame="1"/>
        </w:rPr>
        <w:t>xx_hal.h"</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we will change some service legs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CE_PIN GPIO_PIN_</w:t>
      </w:r>
      <w:r w:rsidRPr="00665380">
        <w:rPr>
          <w:rFonts w:ascii="inherit" w:eastAsia="Times New Roman" w:hAnsi="inherit" w:cs="Courier New"/>
          <w:b/>
          <w:bCs/>
          <w:color w:val="000000"/>
          <w:sz w:val="21"/>
          <w:szCs w:val="21"/>
          <w:bdr w:val="none" w:sz="0" w:space="0" w:color="auto" w:frame="1"/>
        </w:rPr>
        <w:t>8</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IRQ_PIN GPIO_PIN_</w:t>
      </w:r>
      <w:r w:rsidRPr="00665380">
        <w:rPr>
          <w:rFonts w:ascii="inherit" w:eastAsia="Times New Roman" w:hAnsi="inherit" w:cs="Courier New"/>
          <w:b/>
          <w:bCs/>
          <w:color w:val="000000"/>
          <w:sz w:val="21"/>
          <w:szCs w:val="21"/>
          <w:bdr w:val="none" w:sz="0" w:space="0" w:color="auto" w:frame="1"/>
        </w:rPr>
        <w:t>9</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LED_GPIO_PORT GPIO</w:t>
      </w:r>
      <w:r w:rsidRPr="00665380">
        <w:rPr>
          <w:rFonts w:ascii="inherit" w:eastAsia="Times New Roman" w:hAnsi="inherit" w:cs="Courier New"/>
          <w:b/>
          <w:bCs/>
          <w:color w:val="000000"/>
          <w:sz w:val="21"/>
          <w:szCs w:val="21"/>
          <w:bdr w:val="none" w:sz="0" w:space="0" w:color="auto" w:frame="1"/>
        </w:rPr>
        <w:t>B</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LED_PIN GPIO_PIN_</w:t>
      </w:r>
      <w:r w:rsidRPr="00665380">
        <w:rPr>
          <w:rFonts w:ascii="inherit" w:eastAsia="Times New Roman" w:hAnsi="inherit" w:cs="Courier New"/>
          <w:b/>
          <w:bCs/>
          <w:color w:val="000000"/>
          <w:sz w:val="21"/>
          <w:szCs w:val="21"/>
          <w:bdr w:val="none" w:sz="0" w:space="0" w:color="auto" w:frame="1"/>
        </w:rPr>
        <w:t>3</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And, since the LED in this board is connected standardly to the common wire, and not to the power supply, we will invert its state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xml:space="preserve"> LED_ON </w:t>
      </w:r>
      <w:proofErr w:type="spellStart"/>
      <w:r w:rsidRPr="00665380">
        <w:rPr>
          <w:rFonts w:ascii="Courier New" w:eastAsia="Times New Roman" w:hAnsi="Courier New" w:cs="Courier New"/>
          <w:color w:val="000000"/>
          <w:sz w:val="21"/>
          <w:szCs w:val="21"/>
          <w:bdr w:val="none" w:sz="0" w:space="0" w:color="auto" w:frame="1"/>
        </w:rPr>
        <w:t>HAL_GPIO_</w:t>
      </w:r>
      <w:proofErr w:type="gramStart"/>
      <w:r w:rsidRPr="00665380">
        <w:rPr>
          <w:rFonts w:ascii="Courier New" w:eastAsia="Times New Roman" w:hAnsi="Courier New" w:cs="Courier New"/>
          <w:color w:val="000000"/>
          <w:sz w:val="21"/>
          <w:szCs w:val="21"/>
          <w:bdr w:val="none" w:sz="0" w:space="0" w:color="auto" w:frame="1"/>
        </w:rPr>
        <w:t>WritePin</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LED_GPIO_PORT, LED_PIN, GPIO_PIN_</w:t>
      </w:r>
      <w:r w:rsidRPr="00665380">
        <w:rPr>
          <w:rFonts w:ascii="inherit" w:eastAsia="Times New Roman" w:hAnsi="inherit" w:cs="Courier New"/>
          <w:b/>
          <w:bCs/>
          <w:color w:val="000000"/>
          <w:sz w:val="21"/>
          <w:szCs w:val="21"/>
          <w:bdr w:val="none" w:sz="0" w:space="0" w:color="auto" w:frame="1"/>
        </w:rPr>
        <w:t>SET</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xml:space="preserve"> LED_OFF </w:t>
      </w:r>
      <w:proofErr w:type="spellStart"/>
      <w:r w:rsidRPr="00665380">
        <w:rPr>
          <w:rFonts w:ascii="Courier New" w:eastAsia="Times New Roman" w:hAnsi="Courier New" w:cs="Courier New"/>
          <w:color w:val="000000"/>
          <w:sz w:val="21"/>
          <w:szCs w:val="21"/>
          <w:bdr w:val="none" w:sz="0" w:space="0" w:color="auto" w:frame="1"/>
        </w:rPr>
        <w:t>HAL_GPIO_</w:t>
      </w:r>
      <w:proofErr w:type="gramStart"/>
      <w:r w:rsidRPr="00665380">
        <w:rPr>
          <w:rFonts w:ascii="Courier New" w:eastAsia="Times New Roman" w:hAnsi="Courier New" w:cs="Courier New"/>
          <w:color w:val="000000"/>
          <w:sz w:val="21"/>
          <w:szCs w:val="21"/>
          <w:bdr w:val="none" w:sz="0" w:space="0" w:color="auto" w:frame="1"/>
        </w:rPr>
        <w:t>WritePin</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LED_GPIO_PORT, LED_PIN, GPIO_PIN_</w:t>
      </w:r>
      <w:r w:rsidRPr="00665380">
        <w:rPr>
          <w:rFonts w:ascii="inherit" w:eastAsia="Times New Roman" w:hAnsi="inherit" w:cs="Courier New"/>
          <w:b/>
          <w:bCs/>
          <w:color w:val="000000"/>
          <w:sz w:val="21"/>
          <w:szCs w:val="21"/>
          <w:bdr w:val="none" w:sz="0" w:space="0" w:color="auto" w:frame="1"/>
        </w:rPr>
        <w:t>RESET</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w:t>
      </w:r>
      <w:r w:rsidRPr="00665380">
        <w:rPr>
          <w:rFonts w:ascii="inherit" w:eastAsia="Times New Roman" w:hAnsi="inherit" w:cs="Times New Roman"/>
          <w:b/>
          <w:bCs/>
          <w:color w:val="000000"/>
          <w:sz w:val="24"/>
          <w:szCs w:val="24"/>
          <w:bdr w:val="none" w:sz="0" w:space="0" w:color="auto" w:frame="1"/>
        </w:rPr>
        <w:t>move</w:t>
      </w:r>
      <w:r w:rsidRPr="00665380">
        <w:rPr>
          <w:rFonts w:ascii="Times New Roman" w:eastAsia="Times New Roman" w:hAnsi="Times New Roman" w:cs="Times New Roman"/>
          <w:color w:val="000000"/>
          <w:sz w:val="24"/>
          <w:szCs w:val="24"/>
        </w:rPr>
        <w:t xml:space="preserve"> on to </w:t>
      </w:r>
      <w:proofErr w:type="gramStart"/>
      <w:r w:rsidRPr="00665380">
        <w:rPr>
          <w:rFonts w:ascii="Times New Roman" w:eastAsia="Times New Roman" w:hAnsi="Times New Roman" w:cs="Times New Roman"/>
          <w:color w:val="000000"/>
          <w:sz w:val="24"/>
          <w:szCs w:val="24"/>
        </w:rPr>
        <w:t>file  </w:t>
      </w:r>
      <w:r w:rsidRPr="00665380">
        <w:rPr>
          <w:rFonts w:ascii="inherit" w:eastAsia="Times New Roman" w:hAnsi="inherit" w:cs="Times New Roman"/>
          <w:b/>
          <w:bCs/>
          <w:color w:val="000000"/>
          <w:sz w:val="24"/>
          <w:szCs w:val="24"/>
          <w:bdr w:val="none" w:sz="0" w:space="0" w:color="auto" w:frame="1"/>
        </w:rPr>
        <w:t>NRF24.c</w:t>
      </w:r>
      <w:proofErr w:type="gramEnd"/>
      <w:r w:rsidRPr="00665380">
        <w:rPr>
          <w:rFonts w:ascii="Times New Roman" w:eastAsia="Times New Roman" w:hAnsi="Times New Roman" w:cs="Times New Roman"/>
          <w:color w:val="000000"/>
          <w:sz w:val="24"/>
          <w:szCs w:val="24"/>
        </w:rPr>
        <w:t> and change something there too.</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First, you </w:t>
      </w:r>
      <w:proofErr w:type="spellStart"/>
      <w:r w:rsidRPr="00665380">
        <w:rPr>
          <w:rFonts w:ascii="Times New Roman" w:eastAsia="Times New Roman" w:hAnsi="Times New Roman" w:cs="Times New Roman"/>
          <w:color w:val="000000"/>
          <w:sz w:val="24"/>
          <w:szCs w:val="24"/>
        </w:rPr>
        <w:t>can not</w:t>
      </w:r>
      <w:proofErr w:type="spellEnd"/>
      <w:r w:rsidRPr="00665380">
        <w:rPr>
          <w:rFonts w:ascii="Times New Roman" w:eastAsia="Times New Roman" w:hAnsi="Times New Roman" w:cs="Times New Roman"/>
          <w:color w:val="000000"/>
          <w:sz w:val="24"/>
          <w:szCs w:val="24"/>
        </w:rPr>
        <w:t xml:space="preserve"> allow two transmitters to have the same address, so change the address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TX_ADDRESS[TX_ADR_WIDTH] = {</w:t>
      </w:r>
      <w:r w:rsidRPr="00665380">
        <w:rPr>
          <w:rFonts w:ascii="inherit" w:eastAsia="Times New Roman" w:hAnsi="inherit" w:cs="Courier New"/>
          <w:b/>
          <w:bCs/>
          <w:color w:val="800000"/>
          <w:sz w:val="21"/>
          <w:szCs w:val="21"/>
          <w:bdr w:val="none" w:sz="0" w:space="0" w:color="auto" w:frame="1"/>
        </w:rPr>
        <w:t>0xb7</w:t>
      </w:r>
      <w:r w:rsidRPr="00665380">
        <w:rPr>
          <w:rFonts w:ascii="inherit" w:eastAsia="Times New Roman" w:hAnsi="inherit"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0xb5</w:t>
      </w:r>
      <w:r w:rsidRPr="00665380">
        <w:rPr>
          <w:rFonts w:ascii="inherit" w:eastAsia="Times New Roman" w:hAnsi="inherit"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0xa1</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one more desirable condition. When we try to make several attempts to send the same packet, we can also change the time between these attempts. If this time for two different transmitters is the same, then if there is a simultaneous transfer of packets from them to the receiver, then repeated attempts to transfer these packets will also coincide. Let it be a rare situation, but if it is possible to overcome it, then it is better to take advantage of this. Therefore, let's change the given time in the initialization function of the module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SETUP_RETR, </w:t>
      </w:r>
      <w:r w:rsidRPr="00665380">
        <w:rPr>
          <w:rFonts w:ascii="inherit" w:eastAsia="Times New Roman" w:hAnsi="inherit" w:cs="Courier New"/>
          <w:b/>
          <w:bCs/>
          <w:color w:val="800000"/>
          <w:sz w:val="21"/>
          <w:szCs w:val="21"/>
          <w:bdr w:val="none" w:sz="0" w:space="0" w:color="auto" w:frame="1"/>
        </w:rPr>
        <w:t>0x6F</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3F7F5F"/>
          <w:sz w:val="21"/>
          <w:szCs w:val="21"/>
          <w:bdr w:val="none" w:sz="0" w:space="0" w:color="auto" w:frame="1"/>
        </w:rPr>
        <w:t>// // </w:t>
      </w:r>
      <w:r w:rsidRPr="00665380">
        <w:rPr>
          <w:rFonts w:ascii="inherit" w:eastAsia="Times New Roman" w:hAnsi="inherit" w:cs="Courier New"/>
          <w:b/>
          <w:bCs/>
          <w:color w:val="3F7F5F"/>
          <w:sz w:val="21"/>
          <w:szCs w:val="21"/>
          <w:bdr w:val="none" w:sz="0" w:space="0" w:color="auto" w:frame="1"/>
        </w:rPr>
        <w:t>1750</w:t>
      </w:r>
      <w:r w:rsidRPr="00665380">
        <w:rPr>
          <w:rFonts w:ascii="inherit" w:eastAsia="Times New Roman" w:hAnsi="inherit" w:cs="Courier New"/>
          <w:color w:val="3F7F5F"/>
          <w:sz w:val="21"/>
          <w:szCs w:val="21"/>
          <w:bdr w:val="none" w:sz="0" w:space="0" w:color="auto" w:frame="1"/>
        </w:rPr>
        <w:t xml:space="preserve"> us, 15 </w:t>
      </w:r>
      <w:proofErr w:type="spellStart"/>
      <w:r w:rsidRPr="00665380">
        <w:rPr>
          <w:rFonts w:ascii="inherit" w:eastAsia="Times New Roman" w:hAnsi="inherit" w:cs="Courier New"/>
          <w:color w:val="3F7F5F"/>
          <w:sz w:val="21"/>
          <w:szCs w:val="21"/>
          <w:bdr w:val="none" w:sz="0" w:space="0" w:color="auto" w:frame="1"/>
        </w:rPr>
        <w:t>retrans</w:t>
      </w:r>
      <w:proofErr w:type="spellEnd"/>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Go to </w:t>
      </w:r>
      <w:proofErr w:type="spellStart"/>
      <w:r w:rsidRPr="00665380">
        <w:rPr>
          <w:rFonts w:ascii="inherit" w:eastAsia="Times New Roman" w:hAnsi="inherit" w:cs="Times New Roman"/>
          <w:b/>
          <w:bCs/>
          <w:color w:val="000000"/>
          <w:sz w:val="24"/>
          <w:szCs w:val="24"/>
          <w:bdr w:val="none" w:sz="0" w:space="0" w:color="auto" w:frame="1"/>
        </w:rPr>
        <w:t>main.c</w:t>
      </w:r>
      <w:proofErr w:type="spellEnd"/>
      <w:r w:rsidRPr="00665380">
        <w:rPr>
          <w:rFonts w:ascii="Times New Roman" w:eastAsia="Times New Roman" w:hAnsi="Times New Roman" w:cs="Times New Roman"/>
          <w:color w:val="000000"/>
          <w:sz w:val="24"/>
          <w:szCs w:val="24"/>
        </w:rPr>
        <w:t> and transfer all the user code (or almost all) to it from the project file of the first transmitter of the same name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Includes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#include</w:t>
      </w:r>
      <w:r w:rsidRPr="00665380">
        <w:rPr>
          <w:rFonts w:ascii="Courier New" w:eastAsia="Times New Roman" w:hAnsi="Courier New" w:cs="Courier New"/>
          <w:b/>
          <w:bCs/>
          <w:color w:val="000000"/>
          <w:sz w:val="21"/>
          <w:szCs w:val="21"/>
          <w:bdr w:val="none" w:sz="0" w:space="0" w:color="auto" w:frame="1"/>
        </w:rPr>
        <w:t> </w:t>
      </w:r>
      <w:r w:rsidRPr="00665380">
        <w:rPr>
          <w:rFonts w:ascii="inherit" w:eastAsia="Times New Roman" w:hAnsi="inherit" w:cs="Courier New"/>
          <w:b/>
          <w:bCs/>
          <w:color w:val="2A00FF"/>
          <w:sz w:val="21"/>
          <w:szCs w:val="21"/>
          <w:bdr w:val="none" w:sz="0" w:space="0" w:color="auto" w:frame="1"/>
        </w:rPr>
        <w:t>"NRF24.h"</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#include</w:t>
      </w:r>
      <w:r w:rsidRPr="00665380">
        <w:rPr>
          <w:rFonts w:ascii="inherit" w:eastAsia="Times New Roman" w:hAnsi="inherit" w:cs="Courier New"/>
          <w:b/>
          <w:bCs/>
          <w:color w:val="000000"/>
          <w:sz w:val="21"/>
          <w:szCs w:val="21"/>
          <w:bdr w:val="none" w:sz="0" w:space="0" w:color="auto" w:frame="1"/>
        </w:rPr>
        <w:t> </w:t>
      </w:r>
      <w:r w:rsidRPr="00665380">
        <w:rPr>
          <w:rFonts w:ascii="inherit" w:eastAsia="Times New Roman" w:hAnsi="inherit" w:cs="Courier New"/>
          <w:b/>
          <w:bCs/>
          <w:color w:val="2A00FF"/>
          <w:sz w:val="21"/>
          <w:szCs w:val="21"/>
          <w:bdr w:val="none" w:sz="0" w:space="0" w:color="auto" w:frame="1"/>
        </w:rPr>
        <w:t>&lt;</w:t>
      </w:r>
      <w:proofErr w:type="spellStart"/>
      <w:r w:rsidRPr="00665380">
        <w:rPr>
          <w:rFonts w:ascii="inherit" w:eastAsia="Times New Roman" w:hAnsi="inherit" w:cs="Courier New"/>
          <w:b/>
          <w:bCs/>
          <w:color w:val="2A00FF"/>
          <w:sz w:val="21"/>
          <w:szCs w:val="21"/>
          <w:bdr w:val="none" w:sz="0" w:space="0" w:color="auto" w:frame="1"/>
        </w:rPr>
        <w:t>string.h</w:t>
      </w:r>
      <w:proofErr w:type="spellEnd"/>
      <w:r w:rsidRPr="00665380">
        <w:rPr>
          <w:rFonts w:ascii="inherit" w:eastAsia="Times New Roman" w:hAnsi="inherit" w:cs="Courier New"/>
          <w:b/>
          <w:bCs/>
          <w:color w:val="2A00FF"/>
          <w:sz w:val="21"/>
          <w:szCs w:val="21"/>
          <w:bdr w:val="none" w:sz="0" w:space="0" w:color="auto" w:frame="1"/>
        </w:rPr>
        <w:t>&gt;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Includes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Private variables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char</w:t>
      </w:r>
      <w:r w:rsidRPr="00665380">
        <w:rPr>
          <w:rFonts w:ascii="Courier New" w:eastAsia="Times New Roman" w:hAnsi="Courier New" w:cs="Courier New"/>
          <w:b/>
          <w:bCs/>
          <w:color w:val="000000"/>
          <w:sz w:val="21"/>
          <w:szCs w:val="21"/>
          <w:bdr w:val="none" w:sz="0" w:space="0" w:color="auto" w:frame="1"/>
        </w:rPr>
        <w:t> str1[</w:t>
      </w:r>
      <w:proofErr w:type="gramStart"/>
      <w:r w:rsidRPr="00665380">
        <w:rPr>
          <w:rFonts w:ascii="inherit" w:eastAsia="Times New Roman" w:hAnsi="inherit" w:cs="Courier New"/>
          <w:b/>
          <w:bCs/>
          <w:color w:val="800000"/>
          <w:sz w:val="21"/>
          <w:szCs w:val="21"/>
          <w:bdr w:val="none" w:sz="0" w:space="0" w:color="auto" w:frame="1"/>
        </w:rPr>
        <w:t>20</w:t>
      </w:r>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uint8_t</w:t>
      </w:r>
      <w:r w:rsidRPr="00665380">
        <w:rPr>
          <w:rFonts w:ascii="inherit" w:eastAsia="Times New Roman" w:hAnsi="inherit" w:cs="Courier New"/>
          <w:b/>
          <w:bCs/>
          <w:color w:val="000000"/>
          <w:sz w:val="21"/>
          <w:szCs w:val="21"/>
          <w:bdr w:val="none" w:sz="0" w:space="0" w:color="auto" w:frame="1"/>
        </w:rPr>
        <w:t> buf1[</w:t>
      </w:r>
      <w:proofErr w:type="gramStart"/>
      <w:r w:rsidRPr="00665380">
        <w:rPr>
          <w:rFonts w:ascii="inherit" w:eastAsia="Times New Roman" w:hAnsi="inherit" w:cs="Courier New"/>
          <w:b/>
          <w:bCs/>
          <w:color w:val="800000"/>
          <w:sz w:val="21"/>
          <w:szCs w:val="21"/>
          <w:bdr w:val="none" w:sz="0" w:space="0" w:color="auto" w:frame="1"/>
        </w:rPr>
        <w:t>20</w:t>
      </w:r>
      <w:r w:rsidRPr="00665380">
        <w:rPr>
          <w:rFonts w:ascii="inherit" w:eastAsia="Times New Roman" w:hAnsi="inherit" w:cs="Courier New"/>
          <w:b/>
          <w:bCs/>
          <w:color w:val="000000"/>
          <w:sz w:val="21"/>
          <w:szCs w:val="21"/>
          <w:bdr w:val="none" w:sz="0" w:space="0" w:color="auto" w:frame="1"/>
        </w:rPr>
        <w:t>]=</w:t>
      </w:r>
      <w:proofErr w:type="gramEnd"/>
      <w:r w:rsidRPr="00665380">
        <w:rPr>
          <w:rFonts w:ascii="inherit" w:eastAsia="Times New Roman" w:hAnsi="inherit"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w:t>
      </w: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PV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1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uint8_t</w:t>
      </w:r>
      <w:r w:rsidRPr="00665380">
        <w:rPr>
          <w:rFonts w:ascii="Courier New" w:eastAsia="Times New Roman" w:hAnsi="Courier New" w:cs="Courier New"/>
          <w:b/>
          <w:bCs/>
          <w:color w:val="000000"/>
          <w:sz w:val="21"/>
          <w:szCs w:val="21"/>
          <w:bdr w:val="none" w:sz="0" w:space="0" w:color="auto" w:frame="1"/>
        </w:rPr>
        <w:t> </w:t>
      </w:r>
      <w:proofErr w:type="spellStart"/>
      <w:r w:rsidRPr="00665380">
        <w:rPr>
          <w:rFonts w:ascii="Courier New" w:eastAsia="Times New Roman" w:hAnsi="Courier New" w:cs="Courier New"/>
          <w:b/>
          <w:bCs/>
          <w:color w:val="000000"/>
          <w:sz w:val="21"/>
          <w:szCs w:val="21"/>
          <w:bdr w:val="none" w:sz="0" w:space="0" w:color="auto" w:frame="1"/>
        </w:rPr>
        <w:t>dt</w:t>
      </w:r>
      <w:proofErr w:type="spellEnd"/>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uint16_t</w:t>
      </w:r>
      <w:r w:rsidRPr="00665380">
        <w:rPr>
          <w:rFonts w:ascii="inherit" w:eastAsia="Times New Roman" w:hAnsi="inherit" w:cs="Courier New"/>
          <w:b/>
          <w:bCs/>
          <w:color w:val="000000"/>
          <w:sz w:val="21"/>
          <w:szCs w:val="21"/>
          <w:bdr w:val="none" w:sz="0" w:space="0" w:color="auto" w:frame="1"/>
        </w:rPr>
        <w:t> </w:t>
      </w:r>
      <w:proofErr w:type="spellStart"/>
      <w:r w:rsidRPr="00665380">
        <w:rPr>
          <w:rFonts w:ascii="inherit" w:eastAsia="Times New Roman" w:hAnsi="inherit" w:cs="Courier New"/>
          <w:b/>
          <w:bCs/>
          <w:color w:val="000000"/>
          <w:sz w:val="21"/>
          <w:szCs w:val="21"/>
          <w:bdr w:val="none" w:sz="0" w:space="0" w:color="auto" w:frame="1"/>
        </w:rPr>
        <w:t>i</w:t>
      </w:r>
      <w:proofErr w:type="spellEnd"/>
      <w:r w:rsidRPr="00665380">
        <w:rPr>
          <w:rFonts w:ascii="inherit" w:eastAsia="Times New Roman" w:hAnsi="inherit" w:cs="Courier New"/>
          <w:b/>
          <w:bCs/>
          <w:color w:val="000000"/>
          <w:sz w:val="21"/>
          <w:szCs w:val="21"/>
          <w:bdr w:val="none" w:sz="0" w:space="0" w:color="auto" w:frame="1"/>
        </w:rPr>
        <w:t>=</w:t>
      </w:r>
      <w:proofErr w:type="gramStart"/>
      <w:r w:rsidRPr="00665380">
        <w:rPr>
          <w:rFonts w:ascii="inherit" w:eastAsia="Times New Roman" w:hAnsi="inherit" w:cs="Courier New"/>
          <w:b/>
          <w:bCs/>
          <w:color w:val="800000"/>
          <w:sz w:val="21"/>
          <w:szCs w:val="21"/>
          <w:bdr w:val="none" w:sz="0" w:space="0" w:color="auto" w:frame="1"/>
        </w:rPr>
        <w:t>1</w:t>
      </w:r>
      <w:r w:rsidRPr="00665380">
        <w:rPr>
          <w:rFonts w:ascii="inherit" w:eastAsia="Times New Roman" w:hAnsi="inherit" w:cs="Courier New"/>
          <w:b/>
          <w:bCs/>
          <w:color w:val="000000"/>
          <w:sz w:val="21"/>
          <w:szCs w:val="21"/>
          <w:bdr w:val="none" w:sz="0" w:space="0" w:color="auto" w:frame="1"/>
        </w:rPr>
        <w:t>,retr</w:t>
      </w:r>
      <w:proofErr w:type="gramEnd"/>
      <w:r w:rsidRPr="00665380">
        <w:rPr>
          <w:rFonts w:ascii="inherit" w:eastAsia="Times New Roman" w:hAnsi="inherit" w:cs="Courier New"/>
          <w:b/>
          <w:bCs/>
          <w:color w:val="000000"/>
          <w:sz w:val="21"/>
          <w:szCs w:val="21"/>
          <w:bdr w:val="none" w:sz="0" w:space="0" w:color="auto" w:frame="1"/>
        </w:rPr>
        <w:t>_cnt_full=</w:t>
      </w:r>
      <w:r w:rsidRPr="00665380">
        <w:rPr>
          <w:rFonts w:ascii="inherit" w:eastAsia="Times New Roman" w:hAnsi="inherit" w:cs="Courier New"/>
          <w:b/>
          <w:bCs/>
          <w:color w:val="800000"/>
          <w:sz w:val="21"/>
          <w:szCs w:val="21"/>
          <w:bdr w:val="none" w:sz="0" w:space="0" w:color="auto" w:frame="1"/>
        </w:rPr>
        <w:t>0</w:t>
      </w:r>
      <w:r w:rsidRPr="00665380">
        <w:rPr>
          <w:rFonts w:ascii="inherit" w:eastAsia="Times New Roman" w:hAnsi="inherit" w:cs="Courier New"/>
          <w:b/>
          <w:bCs/>
          <w:color w:val="000000"/>
          <w:sz w:val="21"/>
          <w:szCs w:val="21"/>
          <w:bdr w:val="none" w:sz="0" w:space="0" w:color="auto" w:frame="1"/>
        </w:rPr>
        <w:t xml:space="preserve">, </w:t>
      </w:r>
      <w:proofErr w:type="spellStart"/>
      <w:r w:rsidRPr="00665380">
        <w:rPr>
          <w:rFonts w:ascii="inherit" w:eastAsia="Times New Roman" w:hAnsi="inherit" w:cs="Courier New"/>
          <w:b/>
          <w:bCs/>
          <w:color w:val="000000"/>
          <w:sz w:val="21"/>
          <w:szCs w:val="21"/>
          <w:bdr w:val="none" w:sz="0" w:space="0" w:color="auto" w:frame="1"/>
        </w:rPr>
        <w:t>cnt_lost</w:t>
      </w:r>
      <w:proofErr w:type="spellEnd"/>
      <w:r w:rsidRPr="00665380">
        <w:rPr>
          <w:rFonts w:ascii="inherit" w:eastAsia="Times New Roman" w:hAnsi="inherit"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w:t>
      </w:r>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1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2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NRF24_</w:t>
      </w:r>
      <w:proofErr w:type="gramStart"/>
      <w:r w:rsidRPr="00665380">
        <w:rPr>
          <w:rFonts w:ascii="inherit" w:eastAsia="Times New Roman" w:hAnsi="inherit" w:cs="Courier New"/>
          <w:b/>
          <w:bCs/>
          <w:color w:val="000000"/>
          <w:sz w:val="21"/>
          <w:szCs w:val="21"/>
          <w:bdr w:val="none" w:sz="0" w:space="0" w:color="auto" w:frame="1"/>
        </w:rPr>
        <w:t>ini(</w:t>
      </w:r>
      <w:proofErr w:type="gramEnd"/>
      <w:r w:rsidRPr="00665380">
        <w:rPr>
          <w:rFonts w:ascii="inherit" w:eastAsia="Times New Roman" w:hAnsi="inherit"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2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3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lastRenderedPageBreak/>
        <w:t xml:space="preserve">  </w:t>
      </w:r>
      <w:proofErr w:type="spellStart"/>
      <w:r w:rsidRPr="00665380">
        <w:rPr>
          <w:rFonts w:ascii="Courier New" w:eastAsia="Times New Roman" w:hAnsi="Courier New" w:cs="Courier New"/>
          <w:b/>
          <w:bCs/>
          <w:color w:val="000000"/>
          <w:sz w:val="21"/>
          <w:szCs w:val="21"/>
          <w:bdr w:val="none" w:sz="0" w:space="0" w:color="auto" w:frame="1"/>
        </w:rPr>
        <w:t>HAL_</w:t>
      </w:r>
      <w:proofErr w:type="gramStart"/>
      <w:r w:rsidRPr="00665380">
        <w:rPr>
          <w:rFonts w:ascii="Courier New" w:eastAsia="Times New Roman" w:hAnsi="Courier New" w:cs="Courier New"/>
          <w:b/>
          <w:bCs/>
          <w:color w:val="000000"/>
          <w:sz w:val="21"/>
          <w:szCs w:val="21"/>
          <w:bdr w:val="none" w:sz="0" w:space="0" w:color="auto" w:frame="1"/>
        </w:rPr>
        <w:t>Delay</w:t>
      </w:r>
      <w:proofErr w:type="spellEnd"/>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inherit" w:eastAsia="Times New Roman" w:hAnsi="inherit" w:cs="Courier New"/>
          <w:b/>
          <w:bCs/>
          <w:color w:val="FF8000"/>
          <w:sz w:val="21"/>
          <w:szCs w:val="21"/>
          <w:bdr w:val="none" w:sz="0" w:space="0" w:color="auto" w:frame="1"/>
        </w:rPr>
        <w:t>691</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memcpy</w:t>
      </w:r>
      <w:proofErr w:type="spellEnd"/>
      <w:r w:rsidRPr="00665380">
        <w:rPr>
          <w:rFonts w:ascii="Courier New" w:eastAsia="Times New Roman" w:hAnsi="Courier New" w:cs="Courier New"/>
          <w:b/>
          <w:bCs/>
          <w:color w:val="000000"/>
          <w:sz w:val="21"/>
          <w:szCs w:val="21"/>
          <w:bdr w:val="none" w:sz="0" w:space="0" w:color="auto" w:frame="1"/>
        </w:rPr>
        <w:t>(buf</w:t>
      </w:r>
      <w:proofErr w:type="gramStart"/>
      <w:r w:rsidRPr="00665380">
        <w:rPr>
          <w:rFonts w:ascii="Courier New" w:eastAsia="Times New Roman" w:hAnsi="Courier New" w:cs="Courier New"/>
          <w:b/>
          <w:bCs/>
          <w:color w:val="000000"/>
          <w:sz w:val="21"/>
          <w:szCs w:val="21"/>
          <w:bdr w:val="none" w:sz="0" w:space="0" w:color="auto" w:frame="1"/>
        </w:rPr>
        <w:t>1,(</w:t>
      </w:r>
      <w:proofErr w:type="gramEnd"/>
      <w:r w:rsidRPr="00665380">
        <w:rPr>
          <w:rFonts w:ascii="Courier New" w:eastAsia="Times New Roman" w:hAnsi="Courier New" w:cs="Courier New"/>
          <w:b/>
          <w:bCs/>
          <w:color w:val="000000"/>
          <w:sz w:val="21"/>
          <w:szCs w:val="21"/>
          <w:bdr w:val="none" w:sz="0" w:space="0" w:color="auto" w:frame="1"/>
        </w:rPr>
        <w:t>uint8_t*)&amp;i,</w:t>
      </w:r>
      <w:r w:rsidRPr="00665380">
        <w:rPr>
          <w:rFonts w:ascii="inherit" w:eastAsia="Times New Roman" w:hAnsi="inherit" w:cs="Courier New"/>
          <w:b/>
          <w:bCs/>
          <w:color w:val="800000"/>
          <w:sz w:val="21"/>
          <w:szCs w:val="21"/>
          <w:bdr w:val="none" w:sz="0" w:space="0" w:color="auto" w:frame="1"/>
        </w:rPr>
        <w:t>2</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memcpy</w:t>
      </w:r>
      <w:proofErr w:type="spellEnd"/>
      <w:r w:rsidRPr="00665380">
        <w:rPr>
          <w:rFonts w:ascii="Courier New" w:eastAsia="Times New Roman" w:hAnsi="Courier New" w:cs="Courier New"/>
          <w:b/>
          <w:bCs/>
          <w:color w:val="000000"/>
          <w:sz w:val="21"/>
          <w:szCs w:val="21"/>
          <w:bdr w:val="none" w:sz="0" w:space="0" w:color="auto" w:frame="1"/>
        </w:rPr>
        <w:t>(buf1</w:t>
      </w:r>
      <w:r w:rsidRPr="00665380">
        <w:rPr>
          <w:rFonts w:ascii="inherit" w:eastAsia="Times New Roman" w:hAnsi="inherit" w:cs="Courier New"/>
          <w:b/>
          <w:bCs/>
          <w:color w:val="800000"/>
          <w:sz w:val="21"/>
          <w:szCs w:val="21"/>
          <w:bdr w:val="none" w:sz="0" w:space="0" w:color="auto" w:frame="1"/>
        </w:rPr>
        <w:t>+</w:t>
      </w:r>
      <w:proofErr w:type="gramStart"/>
      <w:r w:rsidRPr="00665380">
        <w:rPr>
          <w:rFonts w:ascii="inherit" w:eastAsia="Times New Roman" w:hAnsi="inherit" w:cs="Courier New"/>
          <w:b/>
          <w:bCs/>
          <w:color w:val="800000"/>
          <w:sz w:val="21"/>
          <w:szCs w:val="21"/>
          <w:bdr w:val="none" w:sz="0" w:space="0" w:color="auto" w:frame="1"/>
        </w:rPr>
        <w:t>2</w:t>
      </w:r>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uint8_t*)&amp;retr_cnt_full,</w:t>
      </w:r>
      <w:r w:rsidRPr="00665380">
        <w:rPr>
          <w:rFonts w:ascii="inherit" w:eastAsia="Times New Roman" w:hAnsi="inherit" w:cs="Courier New"/>
          <w:b/>
          <w:bCs/>
          <w:color w:val="800000"/>
          <w:sz w:val="21"/>
          <w:szCs w:val="21"/>
          <w:bdr w:val="none" w:sz="0" w:space="0" w:color="auto" w:frame="1"/>
        </w:rPr>
        <w:t>2</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memcpy</w:t>
      </w:r>
      <w:proofErr w:type="spellEnd"/>
      <w:r w:rsidRPr="00665380">
        <w:rPr>
          <w:rFonts w:ascii="Courier New" w:eastAsia="Times New Roman" w:hAnsi="Courier New" w:cs="Courier New"/>
          <w:b/>
          <w:bCs/>
          <w:color w:val="000000"/>
          <w:sz w:val="21"/>
          <w:szCs w:val="21"/>
          <w:bdr w:val="none" w:sz="0" w:space="0" w:color="auto" w:frame="1"/>
        </w:rPr>
        <w:t>(buf1</w:t>
      </w:r>
      <w:r w:rsidRPr="00665380">
        <w:rPr>
          <w:rFonts w:ascii="inherit" w:eastAsia="Times New Roman" w:hAnsi="inherit" w:cs="Courier New"/>
          <w:b/>
          <w:bCs/>
          <w:color w:val="800000"/>
          <w:sz w:val="21"/>
          <w:szCs w:val="21"/>
          <w:bdr w:val="none" w:sz="0" w:space="0" w:color="auto" w:frame="1"/>
        </w:rPr>
        <w:t>+</w:t>
      </w:r>
      <w:proofErr w:type="gramStart"/>
      <w:r w:rsidRPr="00665380">
        <w:rPr>
          <w:rFonts w:ascii="inherit" w:eastAsia="Times New Roman" w:hAnsi="inherit" w:cs="Courier New"/>
          <w:b/>
          <w:bCs/>
          <w:color w:val="800000"/>
          <w:sz w:val="21"/>
          <w:szCs w:val="21"/>
          <w:bdr w:val="none" w:sz="0" w:space="0" w:color="auto" w:frame="1"/>
        </w:rPr>
        <w:t>4</w:t>
      </w:r>
      <w:r w:rsidRPr="00665380">
        <w:rPr>
          <w:rFonts w:ascii="Courier New" w:eastAsia="Times New Roman" w:hAnsi="Courier New" w:cs="Courier New"/>
          <w:b/>
          <w:bCs/>
          <w:color w:val="000000"/>
          <w:sz w:val="21"/>
          <w:szCs w:val="21"/>
          <w:bdr w:val="none" w:sz="0" w:space="0" w:color="auto" w:frame="1"/>
        </w:rPr>
        <w:t>,(</w:t>
      </w:r>
      <w:proofErr w:type="gramEnd"/>
      <w:r w:rsidRPr="00665380">
        <w:rPr>
          <w:rFonts w:ascii="Courier New" w:eastAsia="Times New Roman" w:hAnsi="Courier New" w:cs="Courier New"/>
          <w:b/>
          <w:bCs/>
          <w:color w:val="000000"/>
          <w:sz w:val="21"/>
          <w:szCs w:val="21"/>
          <w:bdr w:val="none" w:sz="0" w:space="0" w:color="auto" w:frame="1"/>
        </w:rPr>
        <w:t>uint8_t*)&amp;cnt_lost,</w:t>
      </w:r>
      <w:r w:rsidRPr="00665380">
        <w:rPr>
          <w:rFonts w:ascii="inherit" w:eastAsia="Times New Roman" w:hAnsi="inherit" w:cs="Courier New"/>
          <w:b/>
          <w:bCs/>
          <w:color w:val="800000"/>
          <w:sz w:val="21"/>
          <w:szCs w:val="21"/>
          <w:bdr w:val="none" w:sz="0" w:space="0" w:color="auto" w:frame="1"/>
        </w:rPr>
        <w:t>2</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dt</w:t>
      </w:r>
      <w:proofErr w:type="spellEnd"/>
      <w:r w:rsidRPr="00665380">
        <w:rPr>
          <w:rFonts w:ascii="Courier New" w:eastAsia="Times New Roman" w:hAnsi="Courier New" w:cs="Courier New"/>
          <w:b/>
          <w:bCs/>
          <w:color w:val="000000"/>
          <w:sz w:val="21"/>
          <w:szCs w:val="21"/>
          <w:bdr w:val="none" w:sz="0" w:space="0" w:color="auto" w:frame="1"/>
        </w:rPr>
        <w:t xml:space="preserve"> = NRF24L01_Send(buf1);</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retr_cnt_full</w:t>
      </w:r>
      <w:proofErr w:type="spellEnd"/>
      <w:r w:rsidRPr="00665380">
        <w:rPr>
          <w:rFonts w:ascii="Courier New" w:eastAsia="Times New Roman" w:hAnsi="Courier New" w:cs="Courier New"/>
          <w:b/>
          <w:bCs/>
          <w:color w:val="000000"/>
          <w:sz w:val="21"/>
          <w:szCs w:val="21"/>
          <w:bdr w:val="none" w:sz="0" w:space="0" w:color="auto" w:frame="1"/>
        </w:rPr>
        <w:t xml:space="preserve"> += </w:t>
      </w:r>
      <w:proofErr w:type="spellStart"/>
      <w:r w:rsidRPr="00665380">
        <w:rPr>
          <w:rFonts w:ascii="Courier New" w:eastAsia="Times New Roman" w:hAnsi="Courier New" w:cs="Courier New"/>
          <w:b/>
          <w:bCs/>
          <w:color w:val="000000"/>
          <w:sz w:val="21"/>
          <w:szCs w:val="21"/>
          <w:bdr w:val="none" w:sz="0" w:space="0" w:color="auto" w:frame="1"/>
        </w:rPr>
        <w:t>dt</w:t>
      </w:r>
      <w:proofErr w:type="spellEnd"/>
      <w:r w:rsidRPr="00665380">
        <w:rPr>
          <w:rFonts w:ascii="Courier New" w:eastAsia="Times New Roman" w:hAnsi="Courier New" w:cs="Courier New"/>
          <w:b/>
          <w:bCs/>
          <w:color w:val="000000"/>
          <w:sz w:val="21"/>
          <w:szCs w:val="21"/>
          <w:bdr w:val="none" w:sz="0" w:space="0" w:color="auto" w:frame="1"/>
        </w:rPr>
        <w:t xml:space="preserve"> &amp; </w:t>
      </w:r>
      <w:r w:rsidRPr="00665380">
        <w:rPr>
          <w:rFonts w:ascii="inherit" w:eastAsia="Times New Roman" w:hAnsi="inherit" w:cs="Courier New"/>
          <w:b/>
          <w:bCs/>
          <w:color w:val="800000"/>
          <w:sz w:val="21"/>
          <w:szCs w:val="21"/>
          <w:bdr w:val="none" w:sz="0" w:space="0" w:color="auto" w:frame="1"/>
        </w:rPr>
        <w:t>0xF</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cnt_lost</w:t>
      </w:r>
      <w:proofErr w:type="spellEnd"/>
      <w:r w:rsidRPr="00665380">
        <w:rPr>
          <w:rFonts w:ascii="Courier New" w:eastAsia="Times New Roman" w:hAnsi="Courier New" w:cs="Courier New"/>
          <w:b/>
          <w:bCs/>
          <w:color w:val="000000"/>
          <w:sz w:val="21"/>
          <w:szCs w:val="21"/>
          <w:bdr w:val="none" w:sz="0" w:space="0" w:color="auto" w:frame="1"/>
        </w:rPr>
        <w:t xml:space="preserve"> = </w:t>
      </w:r>
      <w:proofErr w:type="spellStart"/>
      <w:r w:rsidRPr="00665380">
        <w:rPr>
          <w:rFonts w:ascii="Courier New" w:eastAsia="Times New Roman" w:hAnsi="Courier New" w:cs="Courier New"/>
          <w:b/>
          <w:bCs/>
          <w:color w:val="000000"/>
          <w:sz w:val="21"/>
          <w:szCs w:val="21"/>
          <w:bdr w:val="none" w:sz="0" w:space="0" w:color="auto" w:frame="1"/>
        </w:rPr>
        <w:t>dt</w:t>
      </w:r>
      <w:proofErr w:type="spellEnd"/>
      <w:r w:rsidRPr="00665380">
        <w:rPr>
          <w:rFonts w:ascii="Courier New" w:eastAsia="Times New Roman" w:hAnsi="Courier New" w:cs="Courier New"/>
          <w:b/>
          <w:bCs/>
          <w:color w:val="000000"/>
          <w:sz w:val="21"/>
          <w:szCs w:val="21"/>
          <w:bdr w:val="none" w:sz="0" w:space="0" w:color="auto" w:frame="1"/>
        </w:rPr>
        <w:t>&gt;&gt;</w:t>
      </w:r>
      <w:r w:rsidRPr="00665380">
        <w:rPr>
          <w:rFonts w:ascii="inherit" w:eastAsia="Times New Roman" w:hAnsi="inherit" w:cs="Courier New"/>
          <w:b/>
          <w:bCs/>
          <w:color w:val="800000"/>
          <w:sz w:val="21"/>
          <w:szCs w:val="21"/>
          <w:bdr w:val="none" w:sz="0" w:space="0" w:color="auto" w:frame="1"/>
        </w:rPr>
        <w:t>4</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xml:space="preserve">  </w:t>
      </w:r>
      <w:proofErr w:type="spellStart"/>
      <w:r w:rsidRPr="00665380">
        <w:rPr>
          <w:rFonts w:ascii="Courier New" w:eastAsia="Times New Roman" w:hAnsi="Courier New" w:cs="Courier New"/>
          <w:b/>
          <w:bCs/>
          <w:color w:val="000000"/>
          <w:sz w:val="21"/>
          <w:szCs w:val="21"/>
          <w:bdr w:val="none" w:sz="0" w:space="0" w:color="auto" w:frame="1"/>
        </w:rPr>
        <w:t>i</w:t>
      </w:r>
      <w:proofErr w:type="spellEnd"/>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END 3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 specifically highlighted the delay time with another color, as it will be different, so much more interesting. We from this module will transmit packets a little more often.</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We will collect our </w:t>
      </w:r>
      <w:proofErr w:type="gramStart"/>
      <w:r w:rsidRPr="00665380">
        <w:rPr>
          <w:rFonts w:ascii="Times New Roman" w:eastAsia="Times New Roman" w:hAnsi="Times New Roman" w:cs="Times New Roman"/>
          <w:color w:val="000000"/>
          <w:sz w:val="24"/>
          <w:szCs w:val="24"/>
        </w:rPr>
        <w:t>code,</w:t>
      </w:r>
      <w:proofErr w:type="gramEnd"/>
      <w:r w:rsidRPr="00665380">
        <w:rPr>
          <w:rFonts w:ascii="Times New Roman" w:eastAsia="Times New Roman" w:hAnsi="Times New Roman" w:cs="Times New Roman"/>
          <w:color w:val="000000"/>
          <w:sz w:val="24"/>
          <w:szCs w:val="24"/>
        </w:rPr>
        <w:t xml:space="preserve"> we will impose the controller.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True to the sense of this until we do not wait, the receiver "does not know" about our transmitter, he does not even know his address.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Therefore, we power our second transmitter from a separate power supply, the receiver board is connected to the PC.</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w:t>
      </w:r>
      <w:r w:rsidRPr="00665380">
        <w:rPr>
          <w:rFonts w:ascii="inherit" w:eastAsia="Times New Roman" w:hAnsi="inherit" w:cs="Times New Roman"/>
          <w:b/>
          <w:bCs/>
          <w:color w:val="000000"/>
          <w:sz w:val="24"/>
          <w:szCs w:val="24"/>
          <w:bdr w:val="none" w:sz="0" w:space="0" w:color="auto" w:frame="1"/>
        </w:rPr>
        <w:t>go</w:t>
      </w:r>
      <w:r w:rsidRPr="00665380">
        <w:rPr>
          <w:rFonts w:ascii="Times New Roman" w:eastAsia="Times New Roman" w:hAnsi="Times New Roman" w:cs="Times New Roman"/>
          <w:color w:val="000000"/>
          <w:sz w:val="24"/>
          <w:szCs w:val="24"/>
        </w:rPr>
        <w:t xml:space="preserve"> to </w:t>
      </w:r>
      <w:proofErr w:type="gramStart"/>
      <w:r w:rsidRPr="00665380">
        <w:rPr>
          <w:rFonts w:ascii="Times New Roman" w:eastAsia="Times New Roman" w:hAnsi="Times New Roman" w:cs="Times New Roman"/>
          <w:color w:val="000000"/>
          <w:sz w:val="24"/>
          <w:szCs w:val="24"/>
        </w:rPr>
        <w:t>file  </w:t>
      </w:r>
      <w:r w:rsidRPr="00665380">
        <w:rPr>
          <w:rFonts w:ascii="inherit" w:eastAsia="Times New Roman" w:hAnsi="inherit" w:cs="Times New Roman"/>
          <w:b/>
          <w:bCs/>
          <w:color w:val="000000"/>
          <w:sz w:val="24"/>
          <w:szCs w:val="24"/>
          <w:bdr w:val="none" w:sz="0" w:space="0" w:color="auto" w:frame="1"/>
        </w:rPr>
        <w:t>NRF24.c</w:t>
      </w:r>
      <w:proofErr w:type="gramEnd"/>
      <w:r w:rsidRPr="00665380">
        <w:rPr>
          <w:rFonts w:ascii="Times New Roman" w:eastAsia="Times New Roman" w:hAnsi="Times New Roman" w:cs="Times New Roman"/>
          <w:color w:val="000000"/>
          <w:sz w:val="24"/>
          <w:szCs w:val="24"/>
        </w:rPr>
        <w:t> and add the address of the second transmitter, slightly changing the name of the first address for beauty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TX_ADDRESS</w:t>
      </w:r>
      <w:r w:rsidRPr="00665380">
        <w:rPr>
          <w:rFonts w:ascii="inherit" w:eastAsia="Times New Roman" w:hAnsi="inherit" w:cs="Courier New"/>
          <w:b/>
          <w:bCs/>
          <w:color w:val="0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[TX_ADR_WIDTH] = {</w:t>
      </w:r>
      <w:r w:rsidRPr="00665380">
        <w:rPr>
          <w:rFonts w:ascii="inherit" w:eastAsia="Times New Roman" w:hAnsi="inherit" w:cs="Courier New"/>
          <w:color w:val="800000"/>
          <w:sz w:val="21"/>
          <w:szCs w:val="21"/>
          <w:bdr w:val="none" w:sz="0" w:space="0" w:color="auto" w:frame="1"/>
        </w:rPr>
        <w:t>0xb3</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0xb4</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0x01</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5032"/>
          <w:sz w:val="21"/>
          <w:szCs w:val="21"/>
          <w:bdr w:val="none" w:sz="0" w:space="0" w:color="auto" w:frame="1"/>
        </w:rPr>
        <w:t>uint8_t</w:t>
      </w:r>
      <w:r w:rsidRPr="00665380">
        <w:rPr>
          <w:rFonts w:ascii="Courier New" w:eastAsia="Times New Roman" w:hAnsi="Courier New" w:cs="Courier New"/>
          <w:b/>
          <w:bCs/>
          <w:color w:val="000000"/>
          <w:sz w:val="21"/>
          <w:szCs w:val="21"/>
          <w:bdr w:val="none" w:sz="0" w:space="0" w:color="auto" w:frame="1"/>
        </w:rPr>
        <w:t> TX_ADDRESS1[TX_ADR_WIDTH] = {</w:t>
      </w:r>
      <w:r w:rsidRPr="00665380">
        <w:rPr>
          <w:rFonts w:ascii="inherit" w:eastAsia="Times New Roman" w:hAnsi="inherit" w:cs="Courier New"/>
          <w:b/>
          <w:bCs/>
          <w:color w:val="800000"/>
          <w:sz w:val="21"/>
          <w:szCs w:val="21"/>
          <w:bdr w:val="none" w:sz="0" w:space="0" w:color="auto" w:frame="1"/>
        </w:rPr>
        <w:t>0xb7</w:t>
      </w:r>
      <w:r w:rsidRPr="00665380">
        <w:rPr>
          <w:rFonts w:ascii="Courier New" w:eastAsia="Times New Roman" w:hAnsi="Courier New"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0xb5</w:t>
      </w:r>
      <w:r w:rsidRPr="00665380">
        <w:rPr>
          <w:rFonts w:ascii="Courier New" w:eastAsia="Times New Roman" w:hAnsi="Courier New" w:cs="Courier New"/>
          <w:b/>
          <w:bCs/>
          <w:color w:val="000000"/>
          <w:sz w:val="21"/>
          <w:szCs w:val="21"/>
          <w:bdr w:val="none" w:sz="0" w:space="0" w:color="auto" w:frame="1"/>
        </w:rPr>
        <w:t>,</w:t>
      </w:r>
      <w:r w:rsidRPr="00665380">
        <w:rPr>
          <w:rFonts w:ascii="inherit" w:eastAsia="Times New Roman" w:hAnsi="inherit" w:cs="Courier New"/>
          <w:b/>
          <w:bCs/>
          <w:color w:val="800000"/>
          <w:sz w:val="21"/>
          <w:szCs w:val="21"/>
          <w:bdr w:val="none" w:sz="0" w:space="0" w:color="auto" w:frame="1"/>
        </w:rPr>
        <w:t>0xa1</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In connection with changing the name of the address array, in the function </w:t>
      </w:r>
      <w:r w:rsidRPr="00665380">
        <w:rPr>
          <w:rFonts w:ascii="inherit" w:eastAsia="Times New Roman" w:hAnsi="inherit" w:cs="Times New Roman"/>
          <w:b/>
          <w:bCs/>
          <w:color w:val="000000"/>
          <w:sz w:val="24"/>
          <w:szCs w:val="24"/>
          <w:bdr w:val="none" w:sz="0" w:space="0" w:color="auto" w:frame="1"/>
        </w:rPr>
        <w:t>NRF24L01_TX_Mode we will</w:t>
      </w:r>
      <w:r w:rsidRPr="00665380">
        <w:rPr>
          <w:rFonts w:ascii="Times New Roman" w:eastAsia="Times New Roman" w:hAnsi="Times New Roman" w:cs="Times New Roman"/>
          <w:color w:val="000000"/>
          <w:sz w:val="24"/>
          <w:szCs w:val="24"/>
        </w:rPr>
        <w:t> also make a correction</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NRF24_Write_</w:t>
      </w:r>
      <w:proofErr w:type="gramStart"/>
      <w:r w:rsidRPr="00665380">
        <w:rPr>
          <w:rFonts w:ascii="Courier New" w:eastAsia="Times New Roman" w:hAnsi="Courier New" w:cs="Courier New"/>
          <w:color w:val="000000"/>
          <w:sz w:val="21"/>
          <w:szCs w:val="21"/>
          <w:bdr w:val="none" w:sz="0" w:space="0" w:color="auto" w:frame="1"/>
        </w:rPr>
        <w:t>Buf(</w:t>
      </w:r>
      <w:proofErr w:type="gramEnd"/>
      <w:r w:rsidRPr="00665380">
        <w:rPr>
          <w:rFonts w:ascii="Courier New" w:eastAsia="Times New Roman" w:hAnsi="Courier New" w:cs="Courier New"/>
          <w:color w:val="000000"/>
          <w:sz w:val="21"/>
          <w:szCs w:val="21"/>
          <w:bdr w:val="none" w:sz="0" w:space="0" w:color="auto" w:frame="1"/>
        </w:rPr>
        <w:t>TX_ADDR, TX_ADDRESS</w:t>
      </w:r>
      <w:r w:rsidRPr="00665380">
        <w:rPr>
          <w:rFonts w:ascii="inherit" w:eastAsia="Times New Roman" w:hAnsi="inherit" w:cs="Courier New"/>
          <w:b/>
          <w:bCs/>
          <w:color w:val="0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 TX_ADR_WIDTH);</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In the initialization function, we will also correct the name in some lines, and also add one for the second transmitter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NRF24_Write_</w:t>
      </w:r>
      <w:proofErr w:type="gramStart"/>
      <w:r w:rsidRPr="00665380">
        <w:rPr>
          <w:rFonts w:ascii="Courier New" w:eastAsia="Times New Roman" w:hAnsi="Courier New" w:cs="Courier New"/>
          <w:color w:val="000000"/>
          <w:sz w:val="21"/>
          <w:szCs w:val="21"/>
          <w:bdr w:val="none" w:sz="0" w:space="0" w:color="auto" w:frame="1"/>
        </w:rPr>
        <w:t>Buf(</w:t>
      </w:r>
      <w:proofErr w:type="gramEnd"/>
      <w:r w:rsidRPr="00665380">
        <w:rPr>
          <w:rFonts w:ascii="Courier New" w:eastAsia="Times New Roman" w:hAnsi="Courier New" w:cs="Courier New"/>
          <w:color w:val="000000"/>
          <w:sz w:val="21"/>
          <w:szCs w:val="21"/>
          <w:bdr w:val="none" w:sz="0" w:space="0" w:color="auto" w:frame="1"/>
        </w:rPr>
        <w:t>TX_ADDR, TX_ADDRESS</w:t>
      </w:r>
      <w:r w:rsidRPr="00665380">
        <w:rPr>
          <w:rFonts w:ascii="inherit" w:eastAsia="Times New Roman" w:hAnsi="inherit" w:cs="Courier New"/>
          <w:b/>
          <w:bCs/>
          <w:color w:val="0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 TX_ADR_WIDTH);</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NRF24_Write_</w:t>
      </w:r>
      <w:proofErr w:type="gramStart"/>
      <w:r w:rsidRPr="00665380">
        <w:rPr>
          <w:rFonts w:ascii="Courier New" w:eastAsia="Times New Roman" w:hAnsi="Courier New" w:cs="Courier New"/>
          <w:color w:val="000000"/>
          <w:sz w:val="21"/>
          <w:szCs w:val="21"/>
          <w:bdr w:val="none" w:sz="0" w:space="0" w:color="auto" w:frame="1"/>
        </w:rPr>
        <w:t>Buf(</w:t>
      </w:r>
      <w:proofErr w:type="gramEnd"/>
      <w:r w:rsidRPr="00665380">
        <w:rPr>
          <w:rFonts w:ascii="Courier New" w:eastAsia="Times New Roman" w:hAnsi="Courier New" w:cs="Courier New"/>
          <w:color w:val="000000"/>
          <w:sz w:val="21"/>
          <w:szCs w:val="21"/>
          <w:bdr w:val="none" w:sz="0" w:space="0" w:color="auto" w:frame="1"/>
        </w:rPr>
        <w:t>RX_ADDR_P</w:t>
      </w:r>
      <w:r w:rsidRPr="00665380">
        <w:rPr>
          <w:rFonts w:ascii="inherit" w:eastAsia="Times New Roman" w:hAnsi="inherit" w:cs="Courier New"/>
          <w:b/>
          <w:bCs/>
          <w:color w:val="0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 TX_ADDRESS</w:t>
      </w:r>
      <w:r w:rsidRPr="00665380">
        <w:rPr>
          <w:rFonts w:ascii="inherit" w:eastAsia="Times New Roman" w:hAnsi="inherit" w:cs="Courier New"/>
          <w:b/>
          <w:bCs/>
          <w:color w:val="0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 TX_ADR_WIDTH);</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NRF24_Write_</w:t>
      </w:r>
      <w:proofErr w:type="gramStart"/>
      <w:r w:rsidRPr="00665380">
        <w:rPr>
          <w:rFonts w:ascii="Courier New" w:eastAsia="Times New Roman" w:hAnsi="Courier New" w:cs="Courier New"/>
          <w:b/>
          <w:bCs/>
          <w:color w:val="000000"/>
          <w:sz w:val="21"/>
          <w:szCs w:val="21"/>
          <w:bdr w:val="none" w:sz="0" w:space="0" w:color="auto" w:frame="1"/>
        </w:rPr>
        <w:t>Buf(</w:t>
      </w:r>
      <w:proofErr w:type="gramEnd"/>
      <w:r w:rsidRPr="00665380">
        <w:rPr>
          <w:rFonts w:ascii="Courier New" w:eastAsia="Times New Roman" w:hAnsi="Courier New" w:cs="Courier New"/>
          <w:b/>
          <w:bCs/>
          <w:color w:val="000000"/>
          <w:sz w:val="21"/>
          <w:szCs w:val="21"/>
          <w:bdr w:val="none" w:sz="0" w:space="0" w:color="auto" w:frame="1"/>
        </w:rPr>
        <w:t>RX_ADDR_P1, TX_ADDRESS1, TX_ADR_WIDTH);</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For the first transmitter we will now have the </w:t>
      </w:r>
      <w:r w:rsidRPr="00665380">
        <w:rPr>
          <w:rFonts w:ascii="inherit" w:eastAsia="Times New Roman" w:hAnsi="inherit" w:cs="Times New Roman"/>
          <w:b/>
          <w:bCs/>
          <w:color w:val="000000"/>
          <w:sz w:val="24"/>
          <w:szCs w:val="24"/>
          <w:bdr w:val="none" w:sz="0" w:space="0" w:color="auto" w:frame="1"/>
        </w:rPr>
        <w:t>PIPE0</w:t>
      </w:r>
      <w:r w:rsidRPr="00665380">
        <w:rPr>
          <w:rFonts w:ascii="Times New Roman" w:eastAsia="Times New Roman" w:hAnsi="Times New Roman" w:cs="Times New Roman"/>
          <w:color w:val="000000"/>
          <w:sz w:val="24"/>
          <w:szCs w:val="24"/>
        </w:rPr>
        <w:t> channel </w:t>
      </w:r>
      <w:r w:rsidRPr="00665380">
        <w:rPr>
          <w:rFonts w:ascii="inherit" w:eastAsia="Times New Roman" w:hAnsi="inherit" w:cs="Times New Roman"/>
          <w:b/>
          <w:bCs/>
          <w:color w:val="000000"/>
          <w:sz w:val="24"/>
          <w:szCs w:val="24"/>
          <w:bdr w:val="none" w:sz="0" w:space="0" w:color="auto" w:frame="1"/>
        </w:rPr>
        <w:t xml:space="preserve">set </w:t>
      </w:r>
      <w:proofErr w:type="gramStart"/>
      <w:r w:rsidRPr="00665380">
        <w:rPr>
          <w:rFonts w:ascii="inherit" w:eastAsia="Times New Roman" w:hAnsi="inherit" w:cs="Times New Roman"/>
          <w:b/>
          <w:bCs/>
          <w:color w:val="000000"/>
          <w:sz w:val="24"/>
          <w:szCs w:val="24"/>
          <w:bdr w:val="none" w:sz="0" w:space="0" w:color="auto" w:frame="1"/>
        </w:rPr>
        <w:t>up</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and </w:t>
      </w:r>
      <w:r w:rsidRPr="00665380">
        <w:rPr>
          <w:rFonts w:ascii="inherit" w:eastAsia="Times New Roman" w:hAnsi="inherit" w:cs="Times New Roman"/>
          <w:b/>
          <w:bCs/>
          <w:color w:val="000000"/>
          <w:sz w:val="24"/>
          <w:szCs w:val="24"/>
          <w:bdr w:val="none" w:sz="0" w:space="0" w:color="auto" w:frame="1"/>
        </w:rPr>
        <w:t>PIPE1</w:t>
      </w:r>
      <w:r w:rsidRPr="00665380">
        <w:rPr>
          <w:rFonts w:ascii="Times New Roman" w:eastAsia="Times New Roman" w:hAnsi="Times New Roman" w:cs="Times New Roman"/>
          <w:color w:val="000000"/>
          <w:sz w:val="24"/>
          <w:szCs w:val="24"/>
        </w:rPr>
        <w:t> will now be for the second one.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Only this is not all. We now need to include both channels in the corresponding register, so for it the string is also corrected</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EN_AA, </w:t>
      </w:r>
      <w:r w:rsidRPr="00665380">
        <w:rPr>
          <w:rFonts w:ascii="inherit" w:eastAsia="Times New Roman" w:hAnsi="inherit" w:cs="Courier New"/>
          <w:b/>
          <w:bCs/>
          <w:color w:val="800000"/>
          <w:sz w:val="21"/>
          <w:szCs w:val="21"/>
          <w:bdr w:val="none" w:sz="0" w:space="0" w:color="auto" w:frame="1"/>
        </w:rPr>
        <w:t>0x03</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3F7F5F"/>
          <w:sz w:val="21"/>
          <w:szCs w:val="21"/>
          <w:bdr w:val="none" w:sz="0" w:space="0" w:color="auto" w:frame="1"/>
        </w:rPr>
        <w:t>// Enable Pipe0 </w:t>
      </w:r>
      <w:r w:rsidRPr="00665380">
        <w:rPr>
          <w:rFonts w:ascii="inherit" w:eastAsia="Times New Roman" w:hAnsi="inherit" w:cs="Courier New"/>
          <w:b/>
          <w:bCs/>
          <w:color w:val="3F7F5F"/>
          <w:sz w:val="21"/>
          <w:szCs w:val="21"/>
          <w:bdr w:val="none" w:sz="0" w:space="0" w:color="auto" w:frame="1"/>
        </w:rPr>
        <w:t>and Pipe1</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EN_RXADDR, </w:t>
      </w:r>
      <w:r w:rsidRPr="00665380">
        <w:rPr>
          <w:rFonts w:ascii="inherit" w:eastAsia="Times New Roman" w:hAnsi="inherit" w:cs="Courier New"/>
          <w:b/>
          <w:bCs/>
          <w:color w:val="800000"/>
          <w:sz w:val="21"/>
          <w:szCs w:val="21"/>
          <w:bdr w:val="none" w:sz="0" w:space="0" w:color="auto" w:frame="1"/>
        </w:rPr>
        <w:t>0x03</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3F7F5F"/>
          <w:sz w:val="21"/>
          <w:szCs w:val="21"/>
          <w:bdr w:val="none" w:sz="0" w:space="0" w:color="auto" w:frame="1"/>
        </w:rPr>
        <w:t>// Enable Pipe0 </w:t>
      </w:r>
      <w:r w:rsidRPr="00665380">
        <w:rPr>
          <w:rFonts w:ascii="inherit" w:eastAsia="Times New Roman" w:hAnsi="inherit" w:cs="Courier New"/>
          <w:b/>
          <w:bCs/>
          <w:color w:val="3F7F5F"/>
          <w:sz w:val="21"/>
          <w:szCs w:val="21"/>
          <w:bdr w:val="none" w:sz="0" w:space="0" w:color="auto" w:frame="1"/>
        </w:rPr>
        <w:t>and Pipe1</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Add one more line for setting the packet size for the first channel</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NRF24_Write_</w:t>
      </w:r>
      <w:proofErr w:type="gramStart"/>
      <w:r w:rsidRPr="00665380">
        <w:rPr>
          <w:rFonts w:ascii="Courier New" w:eastAsia="Times New Roman" w:hAnsi="Courier New" w:cs="Courier New"/>
          <w:color w:val="000000"/>
          <w:sz w:val="21"/>
          <w:szCs w:val="21"/>
          <w:bdr w:val="none" w:sz="0" w:space="0" w:color="auto" w:frame="1"/>
        </w:rPr>
        <w:t>Buf(</w:t>
      </w:r>
      <w:proofErr w:type="gramEnd"/>
      <w:r w:rsidRPr="00665380">
        <w:rPr>
          <w:rFonts w:ascii="Courier New" w:eastAsia="Times New Roman" w:hAnsi="Courier New" w:cs="Courier New"/>
          <w:color w:val="000000"/>
          <w:sz w:val="21"/>
          <w:szCs w:val="21"/>
          <w:bdr w:val="none" w:sz="0" w:space="0" w:color="auto" w:frame="1"/>
        </w:rPr>
        <w:t>RX_ADDR_P1, TX_ADDRESS1, TX_ADR_WIDTH);</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000000"/>
          <w:sz w:val="21"/>
          <w:szCs w:val="21"/>
          <w:bdr w:val="none" w:sz="0" w:space="0" w:color="auto" w:frame="1"/>
        </w:rPr>
        <w:t>NRF24_</w:t>
      </w:r>
      <w:proofErr w:type="gramStart"/>
      <w:r w:rsidRPr="00665380">
        <w:rPr>
          <w:rFonts w:ascii="inherit" w:eastAsia="Times New Roman" w:hAnsi="inherit" w:cs="Courier New"/>
          <w:b/>
          <w:bCs/>
          <w:color w:val="000000"/>
          <w:sz w:val="21"/>
          <w:szCs w:val="21"/>
          <w:bdr w:val="none" w:sz="0" w:space="0" w:color="auto" w:frame="1"/>
        </w:rPr>
        <w:t>WriteReg(</w:t>
      </w:r>
      <w:proofErr w:type="gramEnd"/>
      <w:r w:rsidRPr="00665380">
        <w:rPr>
          <w:rFonts w:ascii="inherit" w:eastAsia="Times New Roman" w:hAnsi="inherit" w:cs="Courier New"/>
          <w:b/>
          <w:bCs/>
          <w:color w:val="000000"/>
          <w:sz w:val="21"/>
          <w:szCs w:val="21"/>
          <w:bdr w:val="none" w:sz="0" w:space="0" w:color="auto" w:frame="1"/>
        </w:rPr>
        <w:t>RX_PW_P0, TX_PLOAD_WIDTH); </w:t>
      </w:r>
      <w:r w:rsidRPr="00665380">
        <w:rPr>
          <w:rFonts w:ascii="inherit" w:eastAsia="Times New Roman" w:hAnsi="inherit" w:cs="Courier New"/>
          <w:b/>
          <w:bCs/>
          <w:color w:val="3F7F5F"/>
          <w:sz w:val="21"/>
          <w:szCs w:val="21"/>
          <w:bdr w:val="none" w:sz="0" w:space="0" w:color="auto" w:frame="1"/>
        </w:rPr>
        <w:t>//Number of bytes in RX payload in data pipe 0</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lastRenderedPageBreak/>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RX_PW_P1, TX_PLOAD_WIDTH); </w:t>
      </w:r>
      <w:r w:rsidRPr="00665380">
        <w:rPr>
          <w:rFonts w:ascii="inherit" w:eastAsia="Times New Roman" w:hAnsi="inherit" w:cs="Courier New"/>
          <w:color w:val="3F7F5F"/>
          <w:sz w:val="21"/>
          <w:szCs w:val="21"/>
          <w:bdr w:val="none" w:sz="0" w:space="0" w:color="auto" w:frame="1"/>
        </w:rPr>
        <w:t>//Number of bytes in RX payload in data pipe 1</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If we collect the project and patch the controller, then we'll see the mapping of the packets from both transmitters, and it will look very chaotic, but interesting. The thing is. that we display everything in one line. For the beauty of the picture, we will display the contents of the packages on different lines. For each transmitter there will be a line, not for nothing that these lines have a whole 4 on the display. But before sending the packet data to a certain line, it is still necessary to determine which particular transmitter (address) this packet came from. All this we have in the status register. When we were just starting to learn how to receive data, we tracked the channel number through the terminal program.</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To do this, we define the channel on which the packet came in </w:t>
      </w:r>
      <w:proofErr w:type="spellStart"/>
      <w:r w:rsidRPr="00665380">
        <w:rPr>
          <w:rFonts w:ascii="inherit" w:eastAsia="Times New Roman" w:hAnsi="inherit" w:cs="Times New Roman"/>
          <w:b/>
          <w:bCs/>
          <w:color w:val="000000"/>
          <w:sz w:val="24"/>
          <w:szCs w:val="24"/>
          <w:bdr w:val="none" w:sz="0" w:space="0" w:color="auto" w:frame="1"/>
        </w:rPr>
        <w:t>IRQ_Callback</w:t>
      </w:r>
      <w:proofErr w:type="spellEnd"/>
      <w:r w:rsidRPr="00665380">
        <w:rPr>
          <w:rFonts w:ascii="Times New Roman" w:eastAsia="Times New Roman" w:hAnsi="Times New Roman" w:cs="Times New Roman"/>
          <w:color w:val="000000"/>
          <w:sz w:val="24"/>
          <w:szCs w:val="24"/>
        </w:rPr>
        <w:t> </w:t>
      </w:r>
      <w:proofErr w:type="gramStart"/>
      <w:r w:rsidRPr="00665380">
        <w:rPr>
          <w:rFonts w:ascii="Times New Roman" w:eastAsia="Times New Roman" w:hAnsi="Times New Roman" w:cs="Times New Roman"/>
          <w:color w:val="000000"/>
          <w:sz w:val="24"/>
          <w:szCs w:val="24"/>
        </w:rPr>
        <w:t>function  .</w:t>
      </w:r>
      <w:proofErr w:type="gramEnd"/>
      <w:r w:rsidRPr="00665380">
        <w:rPr>
          <w:rFonts w:ascii="Times New Roman" w:eastAsia="Times New Roman" w:hAnsi="Times New Roman" w:cs="Times New Roman"/>
          <w:color w:val="000000"/>
          <w:sz w:val="24"/>
          <w:szCs w:val="24"/>
        </w:rPr>
        <w:t> Extract the channel number from the status register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gramStart"/>
      <w:r w:rsidRPr="00665380">
        <w:rPr>
          <w:rFonts w:ascii="inherit" w:eastAsia="Times New Roman" w:hAnsi="inherit" w:cs="Courier New"/>
          <w:color w:val="7F0055"/>
          <w:sz w:val="21"/>
          <w:szCs w:val="21"/>
          <w:bdr w:val="none" w:sz="0" w:space="0" w:color="auto" w:frame="1"/>
        </w:rPr>
        <w:t>if</w:t>
      </w:r>
      <w:r w:rsidRPr="00665380">
        <w:rPr>
          <w:rFonts w:ascii="Courier New" w:eastAsia="Times New Roman" w:hAnsi="Courier New" w:cs="Courier New"/>
          <w:color w:val="000000"/>
          <w:sz w:val="21"/>
          <w:szCs w:val="21"/>
          <w:bdr w:val="none" w:sz="0" w:space="0" w:color="auto" w:frame="1"/>
        </w:rPr>
        <w:t>(</w:t>
      </w:r>
      <w:proofErr w:type="gramEnd"/>
      <w:r w:rsidRPr="00665380">
        <w:rPr>
          <w:rFonts w:ascii="Courier New" w:eastAsia="Times New Roman" w:hAnsi="Courier New" w:cs="Courier New"/>
          <w:color w:val="000000"/>
          <w:sz w:val="21"/>
          <w:szCs w:val="21"/>
          <w:bdr w:val="none" w:sz="0" w:space="0" w:color="auto" w:frame="1"/>
        </w:rPr>
        <w:t>status &amp; </w:t>
      </w:r>
      <w:r w:rsidRPr="00665380">
        <w:rPr>
          <w:rFonts w:ascii="inherit" w:eastAsia="Times New Roman" w:hAnsi="inherit" w:cs="Courier New"/>
          <w:color w:val="800000"/>
          <w:sz w:val="21"/>
          <w:szCs w:val="21"/>
          <w:bdr w:val="none" w:sz="0" w:space="0" w:color="auto" w:frame="1"/>
        </w:rPr>
        <w:t>0x40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  pipe = (status&gt;&gt;</w:t>
      </w:r>
      <w:proofErr w:type="gramStart"/>
      <w:r w:rsidRPr="00665380">
        <w:rPr>
          <w:rFonts w:ascii="inherit" w:eastAsia="Times New Roman" w:hAnsi="inherit" w:cs="Courier New"/>
          <w:b/>
          <w:bCs/>
          <w:color w:val="800000"/>
          <w:sz w:val="21"/>
          <w:szCs w:val="21"/>
          <w:bdr w:val="none" w:sz="0" w:space="0" w:color="auto" w:frame="1"/>
        </w:rPr>
        <w:t>1</w:t>
      </w:r>
      <w:r w:rsidRPr="00665380">
        <w:rPr>
          <w:rFonts w:ascii="Courier New" w:eastAsia="Times New Roman" w:hAnsi="Courier New" w:cs="Courier New"/>
          <w:b/>
          <w:bCs/>
          <w:color w:val="000000"/>
          <w:sz w:val="21"/>
          <w:szCs w:val="21"/>
          <w:bdr w:val="none" w:sz="0" w:space="0" w:color="auto" w:frame="1"/>
        </w:rPr>
        <w:t>)&amp;</w:t>
      </w:r>
      <w:proofErr w:type="gramEnd"/>
      <w:r w:rsidRPr="00665380">
        <w:rPr>
          <w:rFonts w:ascii="inherit" w:eastAsia="Times New Roman" w:hAnsi="inherit" w:cs="Courier New"/>
          <w:b/>
          <w:bCs/>
          <w:color w:val="800000"/>
          <w:sz w:val="21"/>
          <w:szCs w:val="21"/>
          <w:bdr w:val="none" w:sz="0" w:space="0" w:color="auto" w:frame="1"/>
        </w:rPr>
        <w:t>0x07</w:t>
      </w:r>
      <w:r w:rsidRPr="00665380">
        <w:rPr>
          <w:rFonts w:ascii="Courier New" w:eastAsia="Times New Roman" w:hAnsi="Courier New" w:cs="Courier New"/>
          <w:b/>
          <w:bCs/>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Next, send the channel number to the buffer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NRF24_Read_Buf(RD_RX_</w:t>
      </w:r>
      <w:proofErr w:type="gramStart"/>
      <w:r w:rsidRPr="00665380">
        <w:rPr>
          <w:rFonts w:ascii="Courier New" w:eastAsia="Times New Roman" w:hAnsi="Courier New" w:cs="Courier New"/>
          <w:color w:val="000000"/>
          <w:sz w:val="21"/>
          <w:szCs w:val="21"/>
          <w:bdr w:val="none" w:sz="0" w:space="0" w:color="auto" w:frame="1"/>
        </w:rPr>
        <w:t>PLOAD,RX</w:t>
      </w:r>
      <w:proofErr w:type="gramEnd"/>
      <w:r w:rsidRPr="00665380">
        <w:rPr>
          <w:rFonts w:ascii="Courier New" w:eastAsia="Times New Roman" w:hAnsi="Courier New" w:cs="Courier New"/>
          <w:color w:val="000000"/>
          <w:sz w:val="21"/>
          <w:szCs w:val="21"/>
          <w:bdr w:val="none" w:sz="0" w:space="0" w:color="auto" w:frame="1"/>
        </w:rPr>
        <w:t>_BUF,TX_PLOAD_WIDTH);</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*(RX_BUF</w:t>
      </w:r>
      <w:r w:rsidRPr="00665380">
        <w:rPr>
          <w:rFonts w:ascii="inherit" w:eastAsia="Times New Roman" w:hAnsi="inherit" w:cs="Courier New"/>
          <w:b/>
          <w:bCs/>
          <w:color w:val="800000"/>
          <w:sz w:val="21"/>
          <w:szCs w:val="21"/>
          <w:bdr w:val="none" w:sz="0" w:space="0" w:color="auto" w:frame="1"/>
        </w:rPr>
        <w:t>+7</w:t>
      </w:r>
      <w:r w:rsidRPr="00665380">
        <w:rPr>
          <w:rFonts w:ascii="Courier New" w:eastAsia="Times New Roman" w:hAnsi="Courier New" w:cs="Courier New"/>
          <w:b/>
          <w:bCs/>
          <w:color w:val="000000"/>
          <w:sz w:val="21"/>
          <w:szCs w:val="21"/>
          <w:bdr w:val="none" w:sz="0" w:space="0" w:color="auto" w:frame="1"/>
        </w:rPr>
        <w:t>) = pipe;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In this regard, slightly increase the buffer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RX_BUF[TX_PLOAD_WIDTH</w:t>
      </w:r>
      <w:r w:rsidRPr="00665380">
        <w:rPr>
          <w:rFonts w:ascii="inherit" w:eastAsia="Times New Roman" w:hAnsi="inherit" w:cs="Courier New"/>
          <w:b/>
          <w:bCs/>
          <w:color w:val="800000"/>
          <w:sz w:val="21"/>
          <w:szCs w:val="21"/>
          <w:bdr w:val="none" w:sz="0" w:space="0" w:color="auto" w:frame="1"/>
        </w:rPr>
        <w:t>+1</w:t>
      </w:r>
      <w:r w:rsidRPr="00665380">
        <w:rPr>
          <w:rFonts w:ascii="Courier New" w:eastAsia="Times New Roman" w:hAnsi="Courier New" w:cs="Courier New"/>
          <w:color w:val="000000"/>
          <w:sz w:val="21"/>
          <w:szCs w:val="21"/>
          <w:bdr w:val="none" w:sz="0" w:space="0" w:color="auto" w:frame="1"/>
        </w:rPr>
        <w:t>] = {</w:t>
      </w:r>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You could just create a global variable, but I just decided to play around with the array, still we already have it.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in the </w:t>
      </w:r>
      <w:r w:rsidRPr="00665380">
        <w:rPr>
          <w:rFonts w:ascii="inherit" w:eastAsia="Times New Roman" w:hAnsi="inherit" w:cs="Times New Roman"/>
          <w:b/>
          <w:bCs/>
          <w:color w:val="000000"/>
          <w:sz w:val="24"/>
          <w:szCs w:val="24"/>
          <w:bdr w:val="none" w:sz="0" w:space="0" w:color="auto" w:frame="1"/>
        </w:rPr>
        <w:t>NRF24L01_Receive</w:t>
      </w:r>
      <w:r w:rsidRPr="00665380">
        <w:rPr>
          <w:rFonts w:ascii="Times New Roman" w:eastAsia="Times New Roman" w:hAnsi="Times New Roman" w:cs="Times New Roman"/>
          <w:color w:val="000000"/>
          <w:sz w:val="24"/>
          <w:szCs w:val="24"/>
        </w:rPr>
        <w:t> </w:t>
      </w:r>
      <w:proofErr w:type="gramStart"/>
      <w:r w:rsidRPr="00665380">
        <w:rPr>
          <w:rFonts w:ascii="Times New Roman" w:eastAsia="Times New Roman" w:hAnsi="Times New Roman" w:cs="Times New Roman"/>
          <w:color w:val="000000"/>
          <w:sz w:val="24"/>
          <w:szCs w:val="24"/>
        </w:rPr>
        <w:t>function,  </w:t>
      </w:r>
      <w:r w:rsidRPr="00665380">
        <w:rPr>
          <w:rFonts w:ascii="inherit" w:eastAsia="Times New Roman" w:hAnsi="inherit" w:cs="Times New Roman"/>
          <w:b/>
          <w:bCs/>
          <w:color w:val="000000"/>
          <w:sz w:val="24"/>
          <w:szCs w:val="24"/>
          <w:bdr w:val="none" w:sz="0" w:space="0" w:color="auto" w:frame="1"/>
        </w:rPr>
        <w:t>we</w:t>
      </w:r>
      <w:proofErr w:type="gramEnd"/>
      <w:r w:rsidRPr="00665380">
        <w:rPr>
          <w:rFonts w:ascii="Times New Roman" w:eastAsia="Times New Roman" w:hAnsi="Times New Roman" w:cs="Times New Roman"/>
          <w:color w:val="000000"/>
          <w:sz w:val="24"/>
          <w:szCs w:val="24"/>
        </w:rPr>
        <w:t> fix the positioning</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proofErr w:type="spellStart"/>
      <w:r w:rsidRPr="00665380">
        <w:rPr>
          <w:rFonts w:ascii="Courier New" w:eastAsia="Times New Roman" w:hAnsi="Courier New" w:cs="Courier New"/>
          <w:color w:val="000000"/>
          <w:sz w:val="21"/>
          <w:szCs w:val="21"/>
          <w:bdr w:val="none" w:sz="0" w:space="0" w:color="auto" w:frame="1"/>
        </w:rPr>
        <w:t>LCD_</w:t>
      </w:r>
      <w:proofErr w:type="gramStart"/>
      <w:r w:rsidRPr="00665380">
        <w:rPr>
          <w:rFonts w:ascii="Courier New" w:eastAsia="Times New Roman" w:hAnsi="Courier New" w:cs="Courier New"/>
          <w:color w:val="000000"/>
          <w:sz w:val="21"/>
          <w:szCs w:val="21"/>
          <w:bdr w:val="none" w:sz="0" w:space="0" w:color="auto" w:frame="1"/>
        </w:rPr>
        <w:t>SetPos</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color w:val="800000"/>
          <w:sz w:val="21"/>
          <w:szCs w:val="21"/>
          <w:bdr w:val="none" w:sz="0" w:space="0" w:color="auto" w:frame="1"/>
        </w:rPr>
        <w:t>0</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b/>
          <w:bCs/>
          <w:color w:val="000000"/>
          <w:sz w:val="21"/>
          <w:szCs w:val="21"/>
          <w:bdr w:val="none" w:sz="0" w:space="0" w:color="auto" w:frame="1"/>
        </w:rPr>
        <w:t>*(RX_BUF</w:t>
      </w:r>
      <w:r w:rsidRPr="00665380">
        <w:rPr>
          <w:rFonts w:ascii="inherit" w:eastAsia="Times New Roman" w:hAnsi="inherit" w:cs="Courier New"/>
          <w:b/>
          <w:bCs/>
          <w:color w:val="800000"/>
          <w:sz w:val="21"/>
          <w:szCs w:val="21"/>
          <w:bdr w:val="none" w:sz="0" w:space="0" w:color="auto" w:frame="1"/>
        </w:rPr>
        <w:t>+7</w:t>
      </w:r>
      <w:r w:rsidRPr="00665380">
        <w:rPr>
          <w:rFonts w:ascii="inherit" w:eastAsia="Times New Roman" w:hAnsi="inherit" w:cs="Courier New"/>
          <w:b/>
          <w:bCs/>
          <w:color w:val="000000"/>
          <w:sz w:val="21"/>
          <w:szCs w:val="21"/>
          <w:bdr w:val="none" w:sz="0" w:space="0" w:color="auto" w:frame="1"/>
        </w:rPr>
        <w:t>)</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We'll collect the code, we'll tell the controller, and after that all our packages are normally distributed on the display screen</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drawing>
          <wp:inline distT="0" distB="0" distL="0" distR="0">
            <wp:extent cx="2381250" cy="869950"/>
            <wp:effectExtent l="0" t="0" r="0" b="6350"/>
            <wp:docPr id="14" name="Picture 14" descr="http://narodstream.ru/wp-content/uploads/2018/03/stm113img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narodstream.ru/wp-content/uploads/2018/03/stm113img30.jpe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81250" cy="86995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In the </w:t>
      </w:r>
      <w:hyperlink r:id="rId71" w:history="1">
        <w:r w:rsidRPr="00665380">
          <w:rPr>
            <w:rFonts w:ascii="inherit" w:eastAsia="Times New Roman" w:hAnsi="inherit" w:cs="Arial"/>
            <w:b/>
            <w:bCs/>
            <w:color w:val="0066CC"/>
            <w:sz w:val="21"/>
            <w:szCs w:val="21"/>
            <w:bdr w:val="none" w:sz="0" w:space="0" w:color="auto" w:frame="1"/>
          </w:rPr>
          <w:t>next part of the</w:t>
        </w:r>
      </w:hyperlink>
      <w:r w:rsidRPr="00665380">
        <w:rPr>
          <w:rFonts w:ascii="inherit" w:eastAsia="Times New Roman" w:hAnsi="inherit" w:cs="Arial"/>
          <w:color w:val="000000"/>
          <w:sz w:val="21"/>
          <w:szCs w:val="21"/>
        </w:rPr>
        <w:t> lesson we will configure the project for the third transmitter, in the receiver we will add the ability to receive packets from three sources and check the code in practice.</w:t>
      </w:r>
    </w:p>
    <w:p w:rsidR="00665380" w:rsidRPr="00665380" w:rsidRDefault="00665380" w:rsidP="00665380">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665380">
        <w:rPr>
          <w:rFonts w:ascii="Arial" w:eastAsia="Times New Roman" w:hAnsi="Arial" w:cs="Arial"/>
          <w:b/>
          <w:bCs/>
          <w:color w:val="000000"/>
          <w:kern w:val="36"/>
          <w:sz w:val="63"/>
          <w:szCs w:val="63"/>
        </w:rPr>
        <w:lastRenderedPageBreak/>
        <w:t>STM Lesson 113. NRF24L01. Several transmitters. Part 3</w:t>
      </w:r>
    </w:p>
    <w:p w:rsidR="00665380" w:rsidRPr="00665380" w:rsidRDefault="00665380" w:rsidP="00665380">
      <w:pPr>
        <w:shd w:val="clear" w:color="auto" w:fill="FAFAF0"/>
        <w:spacing w:after="150" w:line="240" w:lineRule="auto"/>
        <w:textAlignment w:val="baseline"/>
        <w:rPr>
          <w:rFonts w:ascii="Arial" w:eastAsia="Times New Roman" w:hAnsi="Arial" w:cs="Arial"/>
          <w:color w:val="9F9F9F"/>
          <w:sz w:val="18"/>
          <w:szCs w:val="18"/>
        </w:rPr>
      </w:pPr>
      <w:r w:rsidRPr="00665380">
        <w:rPr>
          <w:rFonts w:ascii="inherit" w:eastAsia="Times New Roman" w:hAnsi="inherit" w:cs="Arial"/>
          <w:color w:val="9F9F9F"/>
          <w:sz w:val="18"/>
          <w:szCs w:val="18"/>
          <w:bdr w:val="none" w:sz="0" w:space="0" w:color="auto" w:frame="1"/>
        </w:rPr>
        <w:t>Posted on </w:t>
      </w:r>
      <w:hyperlink r:id="rId72" w:tooltip="STM Lesson 113. NRF24L01.  Several transmitters.  Part 3" w:history="1">
        <w:r w:rsidRPr="00665380">
          <w:rPr>
            <w:rFonts w:ascii="inherit" w:eastAsia="Times New Roman" w:hAnsi="inherit" w:cs="Arial"/>
            <w:color w:val="0066CC"/>
            <w:sz w:val="18"/>
            <w:szCs w:val="18"/>
            <w:u w:val="single"/>
            <w:bdr w:val="none" w:sz="0" w:space="0" w:color="auto" w:frame="1"/>
          </w:rPr>
          <w:t>March 30, 2018</w:t>
        </w:r>
      </w:hyperlink>
      <w:r w:rsidRPr="00665380">
        <w:rPr>
          <w:rFonts w:ascii="inherit" w:eastAsia="Times New Roman" w:hAnsi="inherit" w:cs="Arial"/>
          <w:color w:val="9F9F9F"/>
          <w:sz w:val="18"/>
          <w:szCs w:val="18"/>
          <w:bdr w:val="none" w:sz="0" w:space="0" w:color="auto" w:frame="1"/>
        </w:rPr>
        <w:t>by </w:t>
      </w:r>
      <w:hyperlink r:id="rId73" w:tooltip="View all by Narod Stream" w:history="1">
        <w:r w:rsidRPr="00665380">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33" name="Picture 33"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665380">
          <w:rPr>
            <w:rFonts w:ascii="inherit" w:eastAsia="Times New Roman" w:hAnsi="inherit" w:cs="Arial"/>
            <w:color w:val="0066CC"/>
            <w:sz w:val="18"/>
            <w:szCs w:val="18"/>
            <w:u w:val="single"/>
            <w:bdr w:val="none" w:sz="0" w:space="0" w:color="auto" w:frame="1"/>
          </w:rPr>
          <w:t>Narod</w:t>
        </w:r>
        <w:proofErr w:type="spellEnd"/>
        <w:r w:rsidRPr="00665380">
          <w:rPr>
            <w:rFonts w:ascii="inherit" w:eastAsia="Times New Roman" w:hAnsi="inherit" w:cs="Arial"/>
            <w:color w:val="0066CC"/>
            <w:sz w:val="18"/>
            <w:szCs w:val="18"/>
            <w:u w:val="single"/>
            <w:bdr w:val="none" w:sz="0" w:space="0" w:color="auto" w:frame="1"/>
          </w:rPr>
          <w:t xml:space="preserve"> Stream</w:t>
        </w:r>
      </w:hyperlink>
      <w:r w:rsidRPr="00665380">
        <w:rPr>
          <w:rFonts w:ascii="Arial" w:eastAsia="Times New Roman" w:hAnsi="Arial" w:cs="Arial"/>
          <w:color w:val="9F9F9F"/>
          <w:sz w:val="18"/>
          <w:szCs w:val="18"/>
        </w:rPr>
        <w:t xml:space="preserve"> </w:t>
      </w:r>
      <w:r w:rsidRPr="00665380">
        <w:rPr>
          <w:rFonts w:ascii="inherit" w:eastAsia="Times New Roman" w:hAnsi="inherit" w:cs="Arial"/>
          <w:color w:val="9F9F9F"/>
          <w:sz w:val="18"/>
          <w:szCs w:val="18"/>
          <w:bdr w:val="none" w:sz="0" w:space="0" w:color="auto" w:frame="1"/>
        </w:rPr>
        <w:t>Published in </w:t>
      </w:r>
      <w:hyperlink r:id="rId74" w:history="1">
        <w:r w:rsidRPr="00665380">
          <w:rPr>
            <w:rFonts w:ascii="inherit" w:eastAsia="Times New Roman" w:hAnsi="inherit" w:cs="Arial"/>
            <w:color w:val="0066CC"/>
            <w:sz w:val="18"/>
            <w:szCs w:val="18"/>
            <w:u w:val="single"/>
            <w:bdr w:val="none" w:sz="0" w:space="0" w:color="auto" w:frame="1"/>
          </w:rPr>
          <w:t>SPI</w:t>
        </w:r>
      </w:hyperlink>
      <w:r w:rsidRPr="00665380">
        <w:rPr>
          <w:rFonts w:ascii="inherit" w:eastAsia="Times New Roman" w:hAnsi="inherit" w:cs="Arial"/>
          <w:color w:val="9F9F9F"/>
          <w:sz w:val="18"/>
          <w:szCs w:val="18"/>
          <w:bdr w:val="none" w:sz="0" w:space="0" w:color="auto" w:frame="1"/>
        </w:rPr>
        <w:t> , </w:t>
      </w:r>
      <w:hyperlink r:id="rId75" w:history="1">
        <w:r w:rsidRPr="00665380">
          <w:rPr>
            <w:rFonts w:ascii="inherit" w:eastAsia="Times New Roman" w:hAnsi="inherit" w:cs="Arial"/>
            <w:color w:val="0066CC"/>
            <w:sz w:val="18"/>
            <w:szCs w:val="18"/>
            <w:u w:val="single"/>
            <w:bdr w:val="none" w:sz="0" w:space="0" w:color="auto" w:frame="1"/>
          </w:rPr>
          <w:t>Programming by STM32 </w:t>
        </w:r>
      </w:hyperlink>
      <w:r w:rsidRPr="00665380">
        <w:rPr>
          <w:rFonts w:ascii="inherit" w:eastAsia="Times New Roman" w:hAnsi="inherit" w:cs="Arial"/>
          <w:color w:val="9F9F9F"/>
          <w:sz w:val="18"/>
          <w:szCs w:val="18"/>
          <w:bdr w:val="none" w:sz="0" w:space="0" w:color="auto" w:frame="1"/>
        </w:rPr>
        <w:t>- </w:t>
      </w:r>
      <w:hyperlink r:id="rId76" w:anchor="respond" w:history="1">
        <w:r w:rsidRPr="00665380">
          <w:rPr>
            <w:rFonts w:ascii="inherit" w:eastAsia="Times New Roman" w:hAnsi="inherit" w:cs="Arial"/>
            <w:color w:val="0066CC"/>
            <w:sz w:val="18"/>
            <w:szCs w:val="18"/>
            <w:u w:val="single"/>
            <w:bdr w:val="none" w:sz="0" w:space="0" w:color="auto" w:frame="1"/>
          </w:rPr>
          <w:t>No Comments ↓</w:t>
        </w:r>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hyperlink r:id="rId77" w:tgtFrame="_blank" w:history="1">
        <w:r w:rsidRPr="00665380">
          <w:rPr>
            <w:rFonts w:ascii="inherit" w:eastAsia="Times New Roman" w:hAnsi="inherit" w:cs="Arial"/>
            <w:color w:val="0000FF"/>
            <w:sz w:val="21"/>
            <w:szCs w:val="21"/>
            <w:u w:val="single"/>
          </w:rPr>
          <w:t xml:space="preserve">Datasheets of electronic </w:t>
        </w:r>
        <w:proofErr w:type="spellStart"/>
        <w:r w:rsidRPr="00665380">
          <w:rPr>
            <w:rFonts w:ascii="inherit" w:eastAsia="Times New Roman" w:hAnsi="inherit" w:cs="Arial"/>
            <w:color w:val="0000FF"/>
            <w:sz w:val="21"/>
            <w:szCs w:val="21"/>
            <w:u w:val="single"/>
          </w:rPr>
          <w:t>components</w:t>
        </w:r>
      </w:hyperlink>
      <w:hyperlink r:id="rId78" w:tgtFrame="_blank" w:history="1">
        <w:r w:rsidRPr="00665380">
          <w:rPr>
            <w:rFonts w:ascii="inherit" w:eastAsia="Times New Roman" w:hAnsi="inherit" w:cs="Arial"/>
            <w:b/>
            <w:bCs/>
            <w:color w:val="0000FF"/>
            <w:sz w:val="21"/>
            <w:szCs w:val="21"/>
            <w:u w:val="single"/>
          </w:rPr>
          <w:t>Dateshots</w:t>
        </w:r>
        <w:proofErr w:type="spellEnd"/>
        <w:r w:rsidRPr="00665380">
          <w:rPr>
            <w:rFonts w:ascii="inherit" w:eastAsia="Times New Roman" w:hAnsi="inherit" w:cs="Arial"/>
            <w:b/>
            <w:bCs/>
            <w:color w:val="0000FF"/>
            <w:sz w:val="21"/>
            <w:szCs w:val="21"/>
            <w:u w:val="single"/>
          </w:rPr>
          <w:t xml:space="preserve"> are</w:t>
        </w:r>
        <w:r w:rsidRPr="00665380">
          <w:rPr>
            <w:rFonts w:ascii="inherit" w:eastAsia="Times New Roman" w:hAnsi="inherit" w:cs="Arial"/>
            <w:color w:val="0000FF"/>
            <w:sz w:val="21"/>
            <w:szCs w:val="21"/>
            <w:u w:val="single"/>
          </w:rPr>
          <w:t xml:space="preserve"> free of charge and without registration. Cases, marking, electrical </w:t>
        </w:r>
        <w:proofErr w:type="spellStart"/>
        <w:r w:rsidRPr="00665380">
          <w:rPr>
            <w:rFonts w:ascii="inherit" w:eastAsia="Times New Roman" w:hAnsi="inherit" w:cs="Arial"/>
            <w:color w:val="0000FF"/>
            <w:sz w:val="21"/>
            <w:szCs w:val="21"/>
            <w:u w:val="single"/>
          </w:rPr>
          <w:t>parameters.</w:t>
        </w:r>
      </w:hyperlink>
      <w:hyperlink r:id="rId79" w:tgtFrame="_blank" w:history="1">
        <w:r w:rsidRPr="00665380">
          <w:rPr>
            <w:rFonts w:ascii="inherit" w:eastAsia="Times New Roman" w:hAnsi="inherit" w:cs="Arial"/>
            <w:color w:val="0000FF"/>
            <w:sz w:val="21"/>
            <w:szCs w:val="21"/>
            <w:u w:val="single"/>
          </w:rPr>
          <w:t>To</w:t>
        </w:r>
        <w:proofErr w:type="spellEnd"/>
        <w:r w:rsidRPr="00665380">
          <w:rPr>
            <w:rFonts w:ascii="inherit" w:eastAsia="Times New Roman" w:hAnsi="inherit" w:cs="Arial"/>
            <w:color w:val="0000FF"/>
            <w:sz w:val="21"/>
            <w:szCs w:val="21"/>
            <w:u w:val="single"/>
          </w:rPr>
          <w:t xml:space="preserve"> learn </w:t>
        </w:r>
        <w:proofErr w:type="spellStart"/>
        <w:r w:rsidRPr="00665380">
          <w:rPr>
            <w:rFonts w:ascii="inherit" w:eastAsia="Times New Roman" w:hAnsi="inherit" w:cs="Arial"/>
            <w:color w:val="0000FF"/>
            <w:sz w:val="21"/>
            <w:szCs w:val="21"/>
            <w:u w:val="single"/>
          </w:rPr>
          <w:t>more</w:t>
        </w:r>
      </w:hyperlink>
      <w:hyperlink r:id="rId80" w:tgtFrame="_blank" w:history="1">
        <w:r w:rsidRPr="00665380">
          <w:rPr>
            <w:rFonts w:ascii="inherit" w:eastAsia="Times New Roman" w:hAnsi="inherit" w:cs="Arial"/>
            <w:color w:val="0000FF"/>
            <w:sz w:val="21"/>
            <w:szCs w:val="21"/>
            <w:u w:val="single"/>
          </w:rPr>
          <w:t>rlocman.ru</w:t>
        </w:r>
      </w:hyperlink>
      <w:hyperlink r:id="rId81" w:tgtFrame="_blank" w:history="1">
        <w:r w:rsidRPr="00665380">
          <w:rPr>
            <w:rFonts w:ascii="inherit" w:eastAsia="Times New Roman" w:hAnsi="inherit" w:cs="Arial"/>
            <w:color w:val="0000FF"/>
            <w:sz w:val="21"/>
            <w:szCs w:val="21"/>
            <w:u w:val="single"/>
          </w:rPr>
          <w:t>Yandex.Direct</w:t>
        </w:r>
        <w:proofErr w:type="spellEnd"/>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hyperlink r:id="rId82" w:tgtFrame="_blank" w:history="1">
        <w:r w:rsidRPr="00665380">
          <w:rPr>
            <w:rFonts w:ascii="inherit" w:eastAsia="Times New Roman" w:hAnsi="inherit" w:cs="Arial"/>
            <w:color w:val="0000FF"/>
            <w:sz w:val="21"/>
            <w:szCs w:val="21"/>
            <w:u w:val="single"/>
          </w:rPr>
          <w:t xml:space="preserve">Fundamentals of Programming </w:t>
        </w:r>
        <w:proofErr w:type="spellStart"/>
        <w:r w:rsidRPr="00665380">
          <w:rPr>
            <w:rFonts w:ascii="inherit" w:eastAsia="Times New Roman" w:hAnsi="inherit" w:cs="Arial"/>
            <w:color w:val="0000FF"/>
            <w:sz w:val="21"/>
            <w:szCs w:val="21"/>
            <w:u w:val="single"/>
          </w:rPr>
          <w:t>Languages</w:t>
        </w:r>
      </w:hyperlink>
      <w:hyperlink r:id="rId83" w:tgtFrame="_blank" w:history="1">
        <w:r w:rsidRPr="00665380">
          <w:rPr>
            <w:rFonts w:ascii="inherit" w:eastAsia="Times New Roman" w:hAnsi="inherit" w:cs="Arial"/>
            <w:color w:val="0000FF"/>
            <w:sz w:val="21"/>
            <w:szCs w:val="21"/>
            <w:u w:val="single"/>
          </w:rPr>
          <w:t>Download</w:t>
        </w:r>
        <w:proofErr w:type="spellEnd"/>
        <w:r w:rsidRPr="00665380">
          <w:rPr>
            <w:rFonts w:ascii="inherit" w:eastAsia="Times New Roman" w:hAnsi="inherit" w:cs="Arial"/>
            <w:color w:val="0000FF"/>
            <w:sz w:val="21"/>
            <w:szCs w:val="21"/>
            <w:u w:val="single"/>
          </w:rPr>
          <w:t xml:space="preserve"> the free book and become a real programmer. Get it </w:t>
        </w:r>
        <w:proofErr w:type="spellStart"/>
        <w:r w:rsidRPr="00665380">
          <w:rPr>
            <w:rFonts w:ascii="inherit" w:eastAsia="Times New Roman" w:hAnsi="inherit" w:cs="Arial"/>
            <w:color w:val="0000FF"/>
            <w:sz w:val="21"/>
            <w:szCs w:val="21"/>
            <w:u w:val="single"/>
          </w:rPr>
          <w:t>now:</w:t>
        </w:r>
      </w:hyperlink>
      <w:hyperlink r:id="rId84" w:tgtFrame="_blank" w:history="1">
        <w:r w:rsidRPr="00665380">
          <w:rPr>
            <w:rFonts w:ascii="inherit" w:eastAsia="Times New Roman" w:hAnsi="inherit" w:cs="Arial"/>
            <w:color w:val="0000FF"/>
            <w:sz w:val="21"/>
            <w:szCs w:val="21"/>
            <w:u w:val="single"/>
          </w:rPr>
          <w:t>To</w:t>
        </w:r>
        <w:proofErr w:type="spellEnd"/>
        <w:r w:rsidRPr="00665380">
          <w:rPr>
            <w:rFonts w:ascii="inherit" w:eastAsia="Times New Roman" w:hAnsi="inherit" w:cs="Arial"/>
            <w:color w:val="0000FF"/>
            <w:sz w:val="21"/>
            <w:szCs w:val="21"/>
            <w:u w:val="single"/>
          </w:rPr>
          <w:t xml:space="preserve"> learn </w:t>
        </w:r>
        <w:proofErr w:type="spellStart"/>
        <w:r w:rsidRPr="00665380">
          <w:rPr>
            <w:rFonts w:ascii="inherit" w:eastAsia="Times New Roman" w:hAnsi="inherit" w:cs="Arial"/>
            <w:color w:val="0000FF"/>
            <w:sz w:val="21"/>
            <w:szCs w:val="21"/>
            <w:u w:val="single"/>
          </w:rPr>
          <w:t>more</w:t>
        </w:r>
      </w:hyperlink>
      <w:hyperlink r:id="rId85" w:tgtFrame="_blank" w:history="1">
        <w:r w:rsidRPr="00665380">
          <w:rPr>
            <w:rFonts w:ascii="inherit" w:eastAsia="Times New Roman" w:hAnsi="inherit" w:cs="Arial"/>
            <w:color w:val="0000FF"/>
            <w:sz w:val="21"/>
            <w:szCs w:val="21"/>
            <w:u w:val="single"/>
          </w:rPr>
          <w:t>sheremetev.info</w:t>
        </w:r>
      </w:hyperlink>
      <w:hyperlink r:id="rId86" w:tgtFrame="_blank" w:history="1">
        <w:r w:rsidRPr="00665380">
          <w:rPr>
            <w:rFonts w:ascii="inherit" w:eastAsia="Times New Roman" w:hAnsi="inherit" w:cs="Arial"/>
            <w:color w:val="0000FF"/>
            <w:sz w:val="21"/>
            <w:szCs w:val="21"/>
            <w:u w:val="single"/>
          </w:rPr>
          <w:t>Yandex.Direct</w:t>
        </w:r>
        <w:proofErr w:type="spellEnd"/>
      </w:hyperlink>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In the </w:t>
      </w:r>
      <w:hyperlink r:id="rId87" w:history="1">
        <w:r w:rsidRPr="00665380">
          <w:rPr>
            <w:rFonts w:ascii="inherit" w:eastAsia="Times New Roman" w:hAnsi="inherit" w:cs="Arial"/>
            <w:b/>
            <w:bCs/>
            <w:color w:val="0066CC"/>
            <w:sz w:val="21"/>
            <w:szCs w:val="21"/>
            <w:bdr w:val="none" w:sz="0" w:space="0" w:color="auto" w:frame="1"/>
          </w:rPr>
          <w:t>previous part of the</w:t>
        </w:r>
      </w:hyperlink>
      <w:r w:rsidRPr="00665380">
        <w:rPr>
          <w:rFonts w:ascii="inherit" w:eastAsia="Times New Roman" w:hAnsi="inherit" w:cs="Arial"/>
          <w:color w:val="000000"/>
          <w:sz w:val="21"/>
          <w:szCs w:val="21"/>
        </w:rPr>
        <w:t> lesson we prepared the projects for two transmitters, also the receiver project was added the ability to receive packets from two transmitters and display them in different lines of the display and checked our code in practice.</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let's deal with the third transmitter. The scheme for it will be the same as for the second one. We now connect the third transmitter to the PC, and connect the receiver board to a separate power supply.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 project for the third transmitter we will do from the project for the second one, and we will already call </w:t>
      </w:r>
      <w:r w:rsidRPr="00665380">
        <w:rPr>
          <w:rFonts w:ascii="inherit" w:eastAsia="Times New Roman" w:hAnsi="inherit" w:cs="Times New Roman"/>
          <w:b/>
          <w:bCs/>
          <w:color w:val="000000"/>
          <w:sz w:val="24"/>
          <w:szCs w:val="24"/>
          <w:bdr w:val="none" w:sz="0" w:space="0" w:color="auto" w:frame="1"/>
        </w:rPr>
        <w:t>NRF24_TX_PIPE</w:t>
      </w:r>
      <w:proofErr w:type="gramStart"/>
      <w:r w:rsidRPr="00665380">
        <w:rPr>
          <w:rFonts w:ascii="inherit" w:eastAsia="Times New Roman" w:hAnsi="inherit" w:cs="Times New Roman"/>
          <w:b/>
          <w:bCs/>
          <w:color w:val="000000"/>
          <w:sz w:val="24"/>
          <w:szCs w:val="24"/>
          <w:bdr w:val="none" w:sz="0" w:space="0" w:color="auto" w:frame="1"/>
        </w:rPr>
        <w:t>2</w:t>
      </w:r>
      <w:r w:rsidRPr="00665380">
        <w:rPr>
          <w:rFonts w:ascii="Times New Roman" w:eastAsia="Times New Roman" w:hAnsi="Times New Roman" w:cs="Times New Roman"/>
          <w:color w:val="000000"/>
          <w:sz w:val="24"/>
          <w:szCs w:val="24"/>
        </w:rPr>
        <w:t> .</w:t>
      </w:r>
      <w:proofErr w:type="gramEnd"/>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Run this project in Cube MX, and, without touching it, generate the project and open it in </w:t>
      </w:r>
      <w:proofErr w:type="spellStart"/>
      <w:r w:rsidRPr="00665380">
        <w:rPr>
          <w:rFonts w:ascii="Times New Roman" w:eastAsia="Times New Roman" w:hAnsi="Times New Roman" w:cs="Times New Roman"/>
          <w:color w:val="000000"/>
          <w:sz w:val="24"/>
          <w:szCs w:val="24"/>
        </w:rPr>
        <w:t>Keil</w:t>
      </w:r>
      <w:proofErr w:type="spellEnd"/>
      <w:r w:rsidRPr="00665380">
        <w:rPr>
          <w:rFonts w:ascii="Times New Roman" w:eastAsia="Times New Roman" w:hAnsi="Times New Roman" w:cs="Times New Roman"/>
          <w:color w:val="000000"/>
          <w:sz w:val="24"/>
          <w:szCs w:val="24"/>
        </w:rPr>
        <w:t>. Set up the programmer for auto-cutting, optimize it in </w:t>
      </w:r>
      <w:proofErr w:type="gramStart"/>
      <w:r w:rsidRPr="00665380">
        <w:rPr>
          <w:rFonts w:ascii="inherit" w:eastAsia="Times New Roman" w:hAnsi="inherit" w:cs="Times New Roman"/>
          <w:b/>
          <w:bCs/>
          <w:color w:val="000000"/>
          <w:sz w:val="24"/>
          <w:szCs w:val="24"/>
          <w:bdr w:val="none" w:sz="0" w:space="0" w:color="auto" w:frame="1"/>
        </w:rPr>
        <w:t>1</w:t>
      </w:r>
      <w:r w:rsidRPr="00665380">
        <w:rPr>
          <w:rFonts w:ascii="Times New Roman" w:eastAsia="Times New Roman" w:hAnsi="Times New Roman" w:cs="Times New Roman"/>
          <w:color w:val="000000"/>
          <w:sz w:val="24"/>
          <w:szCs w:val="24"/>
        </w:rPr>
        <w:t> ,</w:t>
      </w:r>
      <w:proofErr w:type="gramEnd"/>
      <w:r w:rsidRPr="00665380">
        <w:rPr>
          <w:rFonts w:ascii="Times New Roman" w:eastAsia="Times New Roman" w:hAnsi="Times New Roman" w:cs="Times New Roman"/>
          <w:color w:val="000000"/>
          <w:sz w:val="24"/>
          <w:szCs w:val="24"/>
        </w:rPr>
        <w:t xml:space="preserve"> connect the file  </w:t>
      </w:r>
      <w:r w:rsidRPr="00665380">
        <w:rPr>
          <w:rFonts w:ascii="inherit" w:eastAsia="Times New Roman" w:hAnsi="inherit" w:cs="Times New Roman"/>
          <w:b/>
          <w:bCs/>
          <w:color w:val="000000"/>
          <w:sz w:val="24"/>
          <w:szCs w:val="24"/>
          <w:bdr w:val="none" w:sz="0" w:space="0" w:color="auto" w:frame="1"/>
        </w:rPr>
        <w:t>NRF24.c</w:t>
      </w:r>
      <w:r w:rsidRPr="00665380">
        <w:rPr>
          <w:rFonts w:ascii="Times New Roman" w:eastAsia="Times New Roman" w:hAnsi="Times New Roman" w:cs="Times New Roman"/>
          <w:color w:val="000000"/>
          <w:sz w:val="24"/>
          <w:szCs w:val="24"/>
        </w:rPr>
        <w:t> and try to assemble the project. We will not yet be stitching, since the same addresses will inevitably collide on the receiver.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w:t>
      </w:r>
      <w:r w:rsidRPr="00665380">
        <w:rPr>
          <w:rFonts w:ascii="inherit" w:eastAsia="Times New Roman" w:hAnsi="inherit" w:cs="Times New Roman"/>
          <w:b/>
          <w:bCs/>
          <w:color w:val="000000"/>
          <w:sz w:val="24"/>
          <w:szCs w:val="24"/>
          <w:bdr w:val="none" w:sz="0" w:space="0" w:color="auto" w:frame="1"/>
        </w:rPr>
        <w:t>go</w:t>
      </w:r>
      <w:r w:rsidRPr="00665380">
        <w:rPr>
          <w:rFonts w:ascii="Times New Roman" w:eastAsia="Times New Roman" w:hAnsi="Times New Roman" w:cs="Times New Roman"/>
          <w:color w:val="000000"/>
          <w:sz w:val="24"/>
          <w:szCs w:val="24"/>
        </w:rPr>
        <w:t xml:space="preserve"> to </w:t>
      </w:r>
      <w:proofErr w:type="gramStart"/>
      <w:r w:rsidRPr="00665380">
        <w:rPr>
          <w:rFonts w:ascii="Times New Roman" w:eastAsia="Times New Roman" w:hAnsi="Times New Roman" w:cs="Times New Roman"/>
          <w:color w:val="000000"/>
          <w:sz w:val="24"/>
          <w:szCs w:val="24"/>
        </w:rPr>
        <w:t>file  </w:t>
      </w:r>
      <w:r w:rsidRPr="00665380">
        <w:rPr>
          <w:rFonts w:ascii="inherit" w:eastAsia="Times New Roman" w:hAnsi="inherit" w:cs="Times New Roman"/>
          <w:b/>
          <w:bCs/>
          <w:color w:val="000000"/>
          <w:sz w:val="24"/>
          <w:szCs w:val="24"/>
          <w:bdr w:val="none" w:sz="0" w:space="0" w:color="auto" w:frame="1"/>
        </w:rPr>
        <w:t>NRF24.c</w:t>
      </w:r>
      <w:proofErr w:type="gramEnd"/>
      <w:r w:rsidRPr="00665380">
        <w:rPr>
          <w:rFonts w:ascii="Times New Roman" w:eastAsia="Times New Roman" w:hAnsi="Times New Roman" w:cs="Times New Roman"/>
          <w:color w:val="000000"/>
          <w:sz w:val="24"/>
          <w:szCs w:val="24"/>
        </w:rPr>
        <w:t> and change the address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005032"/>
          <w:sz w:val="21"/>
          <w:szCs w:val="21"/>
          <w:bdr w:val="none" w:sz="0" w:space="0" w:color="auto" w:frame="1"/>
        </w:rPr>
        <w:t>uint8_t</w:t>
      </w:r>
      <w:r w:rsidRPr="00665380">
        <w:rPr>
          <w:rFonts w:ascii="Courier New" w:eastAsia="Times New Roman" w:hAnsi="Courier New" w:cs="Courier New"/>
          <w:color w:val="000000"/>
          <w:sz w:val="21"/>
          <w:szCs w:val="21"/>
          <w:bdr w:val="none" w:sz="0" w:space="0" w:color="auto" w:frame="1"/>
        </w:rPr>
        <w:t> TX_ADDRESS[TX_ADR_WIDTH] = {</w:t>
      </w:r>
      <w:r w:rsidRPr="00665380">
        <w:rPr>
          <w:rFonts w:ascii="inherit" w:eastAsia="Times New Roman" w:hAnsi="inherit" w:cs="Courier New"/>
          <w:b/>
          <w:bCs/>
          <w:color w:val="800000"/>
          <w:sz w:val="21"/>
          <w:szCs w:val="21"/>
          <w:bdr w:val="none" w:sz="0" w:space="0" w:color="auto" w:frame="1"/>
        </w:rPr>
        <w:t>0xb6</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0xb5</w:t>
      </w:r>
      <w:r w:rsidRPr="00665380">
        <w:rPr>
          <w:rFonts w:ascii="Courier New" w:eastAsia="Times New Roman" w:hAnsi="Courier New" w:cs="Courier New"/>
          <w:color w:val="000000"/>
          <w:sz w:val="21"/>
          <w:szCs w:val="21"/>
          <w:bdr w:val="none" w:sz="0" w:space="0" w:color="auto" w:frame="1"/>
        </w:rPr>
        <w:t>,</w:t>
      </w:r>
      <w:r w:rsidRPr="00665380">
        <w:rPr>
          <w:rFonts w:ascii="inherit" w:eastAsia="Times New Roman" w:hAnsi="inherit" w:cs="Courier New"/>
          <w:color w:val="800000"/>
          <w:sz w:val="21"/>
          <w:szCs w:val="21"/>
          <w:bdr w:val="none" w:sz="0" w:space="0" w:color="auto" w:frame="1"/>
        </w:rPr>
        <w:t>0xa1</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Why do we change the first byte?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Yes, because when we studied the channels, we saw that since PIPE2, we </w:t>
      </w:r>
      <w:proofErr w:type="spellStart"/>
      <w:r w:rsidRPr="00665380">
        <w:rPr>
          <w:rFonts w:ascii="Times New Roman" w:eastAsia="Times New Roman" w:hAnsi="Times New Roman" w:cs="Times New Roman"/>
          <w:color w:val="000000"/>
          <w:sz w:val="24"/>
          <w:szCs w:val="24"/>
        </w:rPr>
        <w:t>can not</w:t>
      </w:r>
      <w:proofErr w:type="spellEnd"/>
      <w:r w:rsidRPr="00665380">
        <w:rPr>
          <w:rFonts w:ascii="Times New Roman" w:eastAsia="Times New Roman" w:hAnsi="Times New Roman" w:cs="Times New Roman"/>
          <w:color w:val="000000"/>
          <w:sz w:val="24"/>
          <w:szCs w:val="24"/>
        </w:rPr>
        <w:t xml:space="preserve"> completely specify addresses, and we can only specify the lower part of the address, which is located in the address buffer in the first (or, to be exact, on the zero) cell.</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we change the time between attempts to retransmit the packet in the initialization function</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SETUP_RETR, </w:t>
      </w:r>
      <w:r w:rsidRPr="00665380">
        <w:rPr>
          <w:rFonts w:ascii="inherit" w:eastAsia="Times New Roman" w:hAnsi="inherit" w:cs="Courier New"/>
          <w:b/>
          <w:bCs/>
          <w:color w:val="800000"/>
          <w:sz w:val="21"/>
          <w:szCs w:val="21"/>
          <w:bdr w:val="none" w:sz="0" w:space="0" w:color="auto" w:frame="1"/>
        </w:rPr>
        <w:t>0x8F</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3F7F5F"/>
          <w:sz w:val="21"/>
          <w:szCs w:val="21"/>
          <w:bdr w:val="none" w:sz="0" w:space="0" w:color="auto" w:frame="1"/>
        </w:rPr>
        <w:t>// </w:t>
      </w:r>
      <w:r w:rsidRPr="00665380">
        <w:rPr>
          <w:rFonts w:ascii="inherit" w:eastAsia="Times New Roman" w:hAnsi="inherit" w:cs="Courier New"/>
          <w:b/>
          <w:bCs/>
          <w:color w:val="3F7F5F"/>
          <w:sz w:val="21"/>
          <w:szCs w:val="21"/>
          <w:bdr w:val="none" w:sz="0" w:space="0" w:color="auto" w:frame="1"/>
        </w:rPr>
        <w:t>2250</w:t>
      </w:r>
      <w:r w:rsidRPr="00665380">
        <w:rPr>
          <w:rFonts w:ascii="inherit" w:eastAsia="Times New Roman" w:hAnsi="inherit" w:cs="Courier New"/>
          <w:color w:val="3F7F5F"/>
          <w:sz w:val="21"/>
          <w:szCs w:val="21"/>
          <w:bdr w:val="none" w:sz="0" w:space="0" w:color="auto" w:frame="1"/>
        </w:rPr>
        <w:t xml:space="preserve"> us, 15 </w:t>
      </w:r>
      <w:proofErr w:type="spellStart"/>
      <w:r w:rsidRPr="00665380">
        <w:rPr>
          <w:rFonts w:ascii="inherit" w:eastAsia="Times New Roman" w:hAnsi="inherit" w:cs="Courier New"/>
          <w:color w:val="3F7F5F"/>
          <w:sz w:val="21"/>
          <w:szCs w:val="21"/>
          <w:bdr w:val="none" w:sz="0" w:space="0" w:color="auto" w:frame="1"/>
        </w:rPr>
        <w:t>retrans</w:t>
      </w:r>
      <w:proofErr w:type="spellEnd"/>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In the </w:t>
      </w:r>
      <w:proofErr w:type="spellStart"/>
      <w:r w:rsidRPr="00665380">
        <w:rPr>
          <w:rFonts w:ascii="inherit" w:eastAsia="Times New Roman" w:hAnsi="inherit" w:cs="Times New Roman"/>
          <w:b/>
          <w:bCs/>
          <w:color w:val="000000"/>
          <w:sz w:val="24"/>
          <w:szCs w:val="24"/>
          <w:bdr w:val="none" w:sz="0" w:space="0" w:color="auto" w:frame="1"/>
        </w:rPr>
        <w:t>main.c</w:t>
      </w:r>
      <w:proofErr w:type="spellEnd"/>
      <w:r w:rsidRPr="00665380">
        <w:rPr>
          <w:rFonts w:ascii="Times New Roman" w:eastAsia="Times New Roman" w:hAnsi="Times New Roman" w:cs="Times New Roman"/>
          <w:color w:val="000000"/>
          <w:sz w:val="24"/>
          <w:szCs w:val="24"/>
        </w:rPr>
        <w:t> file in the infinite loop of </w:t>
      </w:r>
      <w:r w:rsidRPr="00665380">
        <w:rPr>
          <w:rFonts w:ascii="inherit" w:eastAsia="Times New Roman" w:hAnsi="inherit" w:cs="Times New Roman"/>
          <w:b/>
          <w:bCs/>
          <w:color w:val="000000"/>
          <w:sz w:val="24"/>
          <w:szCs w:val="24"/>
          <w:bdr w:val="none" w:sz="0" w:space="0" w:color="auto" w:frame="1"/>
        </w:rPr>
        <w:t>main (), we</w:t>
      </w:r>
      <w:r w:rsidRPr="00665380">
        <w:rPr>
          <w:rFonts w:ascii="Times New Roman" w:eastAsia="Times New Roman" w:hAnsi="Times New Roman" w:cs="Times New Roman"/>
          <w:color w:val="000000"/>
          <w:sz w:val="24"/>
          <w:szCs w:val="24"/>
        </w:rPr>
        <w:t> change the delay time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3F7F5F"/>
          <w:sz w:val="21"/>
          <w:szCs w:val="21"/>
          <w:bdr w:val="none" w:sz="0" w:space="0" w:color="auto" w:frame="1"/>
        </w:rPr>
        <w:t>/* USER CODE BEGIN 3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 xml:space="preserve">  </w:t>
      </w:r>
      <w:proofErr w:type="spellStart"/>
      <w:r w:rsidRPr="00665380">
        <w:rPr>
          <w:rFonts w:ascii="Courier New" w:eastAsia="Times New Roman" w:hAnsi="Courier New" w:cs="Courier New"/>
          <w:color w:val="000000"/>
          <w:sz w:val="21"/>
          <w:szCs w:val="21"/>
          <w:bdr w:val="none" w:sz="0" w:space="0" w:color="auto" w:frame="1"/>
        </w:rPr>
        <w:t>HAL_</w:t>
      </w:r>
      <w:proofErr w:type="gramStart"/>
      <w:r w:rsidRPr="00665380">
        <w:rPr>
          <w:rFonts w:ascii="Courier New" w:eastAsia="Times New Roman" w:hAnsi="Courier New" w:cs="Courier New"/>
          <w:color w:val="000000"/>
          <w:sz w:val="21"/>
          <w:szCs w:val="21"/>
          <w:bdr w:val="none" w:sz="0" w:space="0" w:color="auto" w:frame="1"/>
        </w:rPr>
        <w:t>Delay</w:t>
      </w:r>
      <w:proofErr w:type="spellEnd"/>
      <w:r w:rsidRPr="00665380">
        <w:rPr>
          <w:rFonts w:ascii="Courier New" w:eastAsia="Times New Roman" w:hAnsi="Courier New" w:cs="Courier New"/>
          <w:color w:val="000000"/>
          <w:sz w:val="21"/>
          <w:szCs w:val="21"/>
          <w:bdr w:val="none" w:sz="0" w:space="0" w:color="auto" w:frame="1"/>
        </w:rPr>
        <w:t>(</w:t>
      </w:r>
      <w:proofErr w:type="gramEnd"/>
      <w:r w:rsidRPr="00665380">
        <w:rPr>
          <w:rFonts w:ascii="inherit" w:eastAsia="Times New Roman" w:hAnsi="inherit" w:cs="Courier New"/>
          <w:b/>
          <w:bCs/>
          <w:color w:val="800000"/>
          <w:sz w:val="21"/>
          <w:szCs w:val="21"/>
          <w:bdr w:val="none" w:sz="0" w:space="0" w:color="auto" w:frame="1"/>
        </w:rPr>
        <w:t>1358</w:t>
      </w:r>
      <w:r w:rsidRPr="00665380">
        <w:rPr>
          <w:rFonts w:ascii="Courier New" w:eastAsia="Times New Roman" w:hAnsi="Courier New" w:cs="Courier New"/>
          <w:color w:val="000000"/>
          <w:sz w:val="21"/>
          <w:szCs w:val="21"/>
          <w:bdr w:val="none" w:sz="0" w:space="0" w:color="auto" w:frame="1"/>
        </w:rPr>
        <w:t>);</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lastRenderedPageBreak/>
        <w:t>We will collect the project and we will sew the controller.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Again, we will not see anything from this transmitter on the receiver's display, since we still did not tune the receiver to the address of the third transmitter.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Therefore, we connect the third transmitter board to the separate power supply, and connect the receiver board to the PC again.</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move to the receiver project in the </w:t>
      </w:r>
      <w:r w:rsidRPr="00665380">
        <w:rPr>
          <w:rFonts w:ascii="inherit" w:eastAsia="Times New Roman" w:hAnsi="inherit" w:cs="Times New Roman"/>
          <w:b/>
          <w:bCs/>
          <w:color w:val="000000"/>
          <w:sz w:val="24"/>
          <w:szCs w:val="24"/>
          <w:bdr w:val="none" w:sz="0" w:space="0" w:color="auto" w:frame="1"/>
        </w:rPr>
        <w:t>NRF24.h</w:t>
      </w:r>
      <w:r w:rsidRPr="00665380">
        <w:rPr>
          <w:rFonts w:ascii="Times New Roman" w:eastAsia="Times New Roman" w:hAnsi="Times New Roman" w:cs="Times New Roman"/>
          <w:color w:val="000000"/>
          <w:sz w:val="24"/>
          <w:szCs w:val="24"/>
        </w:rPr>
        <w:t> file   and add macros for the third channel</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RX_ADDR_P1 0x0B </w:t>
      </w:r>
      <w:r w:rsidRPr="00665380">
        <w:rPr>
          <w:rFonts w:ascii="inherit" w:eastAsia="Times New Roman" w:hAnsi="inherit" w:cs="Courier New"/>
          <w:color w:val="3F7F5F"/>
          <w:sz w:val="21"/>
          <w:szCs w:val="21"/>
          <w:bdr w:val="none" w:sz="0" w:space="0" w:color="auto" w:frame="1"/>
        </w:rPr>
        <w:t>//'RX address pipe1' register address</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#define</w:t>
      </w:r>
      <w:r w:rsidRPr="00665380">
        <w:rPr>
          <w:rFonts w:ascii="Courier New" w:eastAsia="Times New Roman" w:hAnsi="Courier New" w:cs="Courier New"/>
          <w:b/>
          <w:bCs/>
          <w:color w:val="000000"/>
          <w:sz w:val="21"/>
          <w:szCs w:val="21"/>
          <w:bdr w:val="none" w:sz="0" w:space="0" w:color="auto" w:frame="1"/>
        </w:rPr>
        <w:t> RX_ADDR_P2 0x0C </w:t>
      </w:r>
      <w:r w:rsidRPr="00665380">
        <w:rPr>
          <w:rFonts w:ascii="inherit" w:eastAsia="Times New Roman" w:hAnsi="inherit" w:cs="Courier New"/>
          <w:b/>
          <w:bCs/>
          <w:color w:val="3F7F5F"/>
          <w:sz w:val="21"/>
          <w:szCs w:val="21"/>
          <w:bdr w:val="none" w:sz="0" w:space="0" w:color="auto" w:frame="1"/>
        </w:rPr>
        <w:t>//'RX address pipe2' register address</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TX_ADDR 0x10 </w:t>
      </w:r>
      <w:r w:rsidRPr="00665380">
        <w:rPr>
          <w:rFonts w:ascii="inherit" w:eastAsia="Times New Roman" w:hAnsi="inherit" w:cs="Courier New"/>
          <w:color w:val="3F7F5F"/>
          <w:sz w:val="21"/>
          <w:szCs w:val="21"/>
          <w:bdr w:val="none" w:sz="0" w:space="0" w:color="auto" w:frame="1"/>
        </w:rPr>
        <w:t>//'TX address' register address</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RX_PW_P0 0x11 </w:t>
      </w:r>
      <w:r w:rsidRPr="00665380">
        <w:rPr>
          <w:rFonts w:ascii="inherit" w:eastAsia="Times New Roman" w:hAnsi="inherit" w:cs="Courier New"/>
          <w:color w:val="3F7F5F"/>
          <w:sz w:val="21"/>
          <w:szCs w:val="21"/>
          <w:bdr w:val="none" w:sz="0" w:space="0" w:color="auto" w:frame="1"/>
        </w:rPr>
        <w:t>//'RX payload width, pipe0' register address</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RX_PW_P1 0x12 </w:t>
      </w:r>
      <w:r w:rsidRPr="00665380">
        <w:rPr>
          <w:rFonts w:ascii="inherit" w:eastAsia="Times New Roman" w:hAnsi="inherit" w:cs="Courier New"/>
          <w:color w:val="3F7F5F"/>
          <w:sz w:val="21"/>
          <w:szCs w:val="21"/>
          <w:bdr w:val="none" w:sz="0" w:space="0" w:color="auto" w:frame="1"/>
        </w:rPr>
        <w:t>//'RX payload width, pipe1' register address</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#define</w:t>
      </w:r>
      <w:r w:rsidRPr="00665380">
        <w:rPr>
          <w:rFonts w:ascii="Courier New" w:eastAsia="Times New Roman" w:hAnsi="Courier New" w:cs="Courier New"/>
          <w:b/>
          <w:bCs/>
          <w:color w:val="000000"/>
          <w:sz w:val="21"/>
          <w:szCs w:val="21"/>
          <w:bdr w:val="none" w:sz="0" w:space="0" w:color="auto" w:frame="1"/>
        </w:rPr>
        <w:t> RX_PW_P2 0x13 </w:t>
      </w:r>
      <w:r w:rsidRPr="00665380">
        <w:rPr>
          <w:rFonts w:ascii="inherit" w:eastAsia="Times New Roman" w:hAnsi="inherit" w:cs="Courier New"/>
          <w:b/>
          <w:bCs/>
          <w:color w:val="3F7F5F"/>
          <w:sz w:val="21"/>
          <w:szCs w:val="21"/>
          <w:bdr w:val="none" w:sz="0" w:space="0" w:color="auto" w:frame="1"/>
        </w:rPr>
        <w:t>//'RX payload width, pipe2' register address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Arial"/>
          <w:color w:val="000000"/>
          <w:sz w:val="21"/>
          <w:szCs w:val="21"/>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xml:space="preserve">Then we'll go into the </w:t>
      </w:r>
      <w:proofErr w:type="gramStart"/>
      <w:r w:rsidRPr="00665380">
        <w:rPr>
          <w:rFonts w:ascii="Times New Roman" w:eastAsia="Times New Roman" w:hAnsi="Times New Roman" w:cs="Times New Roman"/>
          <w:color w:val="000000"/>
          <w:sz w:val="24"/>
          <w:szCs w:val="24"/>
        </w:rPr>
        <w:t>file  </w:t>
      </w:r>
      <w:r w:rsidRPr="00665380">
        <w:rPr>
          <w:rFonts w:ascii="inherit" w:eastAsia="Times New Roman" w:hAnsi="inherit" w:cs="Times New Roman"/>
          <w:b/>
          <w:bCs/>
          <w:color w:val="000000"/>
          <w:sz w:val="24"/>
          <w:szCs w:val="24"/>
          <w:bdr w:val="none" w:sz="0" w:space="0" w:color="auto" w:frame="1"/>
        </w:rPr>
        <w:t>NRF24.c</w:t>
      </w:r>
      <w:proofErr w:type="gramEnd"/>
      <w:r w:rsidRPr="00665380">
        <w:rPr>
          <w:rFonts w:ascii="Times New Roman" w:eastAsia="Times New Roman" w:hAnsi="Times New Roman" w:cs="Times New Roman"/>
          <w:color w:val="000000"/>
          <w:sz w:val="24"/>
          <w:szCs w:val="24"/>
        </w:rPr>
        <w:t> and add the third address, or rather its lower byte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color w:val="7F0055"/>
          <w:sz w:val="21"/>
          <w:szCs w:val="21"/>
          <w:bdr w:val="none" w:sz="0" w:space="0" w:color="auto" w:frame="1"/>
        </w:rPr>
        <w:t>#define</w:t>
      </w:r>
      <w:r w:rsidRPr="00665380">
        <w:rPr>
          <w:rFonts w:ascii="Courier New" w:eastAsia="Times New Roman" w:hAnsi="Courier New" w:cs="Courier New"/>
          <w:color w:val="000000"/>
          <w:sz w:val="21"/>
          <w:szCs w:val="21"/>
          <w:bdr w:val="none" w:sz="0" w:space="0" w:color="auto" w:frame="1"/>
        </w:rPr>
        <w:t> TX_PLOAD_WIDTH 7</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inherit" w:eastAsia="Times New Roman" w:hAnsi="inherit" w:cs="Courier New"/>
          <w:b/>
          <w:bCs/>
          <w:color w:val="7F0055"/>
          <w:sz w:val="21"/>
          <w:szCs w:val="21"/>
          <w:bdr w:val="none" w:sz="0" w:space="0" w:color="auto" w:frame="1"/>
        </w:rPr>
        <w:t>#define</w:t>
      </w:r>
      <w:r w:rsidRPr="00665380">
        <w:rPr>
          <w:rFonts w:ascii="Courier New" w:eastAsia="Times New Roman" w:hAnsi="Courier New" w:cs="Courier New"/>
          <w:b/>
          <w:bCs/>
          <w:color w:val="000000"/>
          <w:sz w:val="21"/>
          <w:szCs w:val="21"/>
          <w:bdr w:val="none" w:sz="0" w:space="0" w:color="auto" w:frame="1"/>
        </w:rPr>
        <w:t> TX_ADDRESS2 0xb6</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ask only the lower part of the address.</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pass now to the initialization function and first turn on the third channel</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EN_AA, </w:t>
      </w:r>
      <w:r w:rsidRPr="00665380">
        <w:rPr>
          <w:rFonts w:ascii="inherit" w:eastAsia="Times New Roman" w:hAnsi="inherit" w:cs="Courier New"/>
          <w:b/>
          <w:bCs/>
          <w:color w:val="800000"/>
          <w:sz w:val="21"/>
          <w:szCs w:val="21"/>
          <w:bdr w:val="none" w:sz="0" w:space="0" w:color="auto" w:frame="1"/>
        </w:rPr>
        <w:t>0x07</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3F7F5F"/>
          <w:sz w:val="21"/>
          <w:szCs w:val="21"/>
          <w:bdr w:val="none" w:sz="0" w:space="0" w:color="auto" w:frame="1"/>
        </w:rPr>
        <w:t>// Enable Pipe0, Pipe1 </w:t>
      </w:r>
      <w:r w:rsidRPr="00665380">
        <w:rPr>
          <w:rFonts w:ascii="inherit" w:eastAsia="Times New Roman" w:hAnsi="inherit" w:cs="Courier New"/>
          <w:b/>
          <w:bCs/>
          <w:color w:val="3F7F5F"/>
          <w:sz w:val="21"/>
          <w:szCs w:val="21"/>
          <w:bdr w:val="none" w:sz="0" w:space="0" w:color="auto" w:frame="1"/>
        </w:rPr>
        <w:t>and Pipe2</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EN_RXADDR, </w:t>
      </w:r>
      <w:r w:rsidRPr="00665380">
        <w:rPr>
          <w:rFonts w:ascii="inherit" w:eastAsia="Times New Roman" w:hAnsi="inherit" w:cs="Courier New"/>
          <w:b/>
          <w:bCs/>
          <w:color w:val="800000"/>
          <w:sz w:val="21"/>
          <w:szCs w:val="21"/>
          <w:bdr w:val="none" w:sz="0" w:space="0" w:color="auto" w:frame="1"/>
        </w:rPr>
        <w:t>0x07</w:t>
      </w:r>
      <w:r w:rsidRPr="00665380">
        <w:rPr>
          <w:rFonts w:ascii="Courier New" w:eastAsia="Times New Roman" w:hAnsi="Courier New" w:cs="Courier New"/>
          <w:color w:val="000000"/>
          <w:sz w:val="21"/>
          <w:szCs w:val="21"/>
          <w:bdr w:val="none" w:sz="0" w:space="0" w:color="auto" w:frame="1"/>
        </w:rPr>
        <w:t>); </w:t>
      </w:r>
      <w:r w:rsidRPr="00665380">
        <w:rPr>
          <w:rFonts w:ascii="inherit" w:eastAsia="Times New Roman" w:hAnsi="inherit" w:cs="Courier New"/>
          <w:color w:val="3F7F5F"/>
          <w:sz w:val="21"/>
          <w:szCs w:val="21"/>
          <w:bdr w:val="none" w:sz="0" w:space="0" w:color="auto" w:frame="1"/>
        </w:rPr>
        <w:t>// Enable Pipe0, Pipe1 </w:t>
      </w:r>
      <w:r w:rsidRPr="00665380">
        <w:rPr>
          <w:rFonts w:ascii="inherit" w:eastAsia="Times New Roman" w:hAnsi="inherit" w:cs="Courier New"/>
          <w:b/>
          <w:bCs/>
          <w:color w:val="3F7F5F"/>
          <w:sz w:val="21"/>
          <w:szCs w:val="21"/>
          <w:bdr w:val="none" w:sz="0" w:space="0" w:color="auto" w:frame="1"/>
        </w:rPr>
        <w:t>and Pipe2</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Let's pass the address to the module (rather the lower part of the address, so we are already using the function not for the buffer, but for the ordinary register)</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NRF24_Write_</w:t>
      </w:r>
      <w:proofErr w:type="gramStart"/>
      <w:r w:rsidRPr="00665380">
        <w:rPr>
          <w:rFonts w:ascii="Courier New" w:eastAsia="Times New Roman" w:hAnsi="Courier New" w:cs="Courier New"/>
          <w:color w:val="000000"/>
          <w:sz w:val="21"/>
          <w:szCs w:val="21"/>
          <w:bdr w:val="none" w:sz="0" w:space="0" w:color="auto" w:frame="1"/>
        </w:rPr>
        <w:t>Buf(</w:t>
      </w:r>
      <w:proofErr w:type="gramEnd"/>
      <w:r w:rsidRPr="00665380">
        <w:rPr>
          <w:rFonts w:ascii="Courier New" w:eastAsia="Times New Roman" w:hAnsi="Courier New" w:cs="Courier New"/>
          <w:color w:val="000000"/>
          <w:sz w:val="21"/>
          <w:szCs w:val="21"/>
          <w:bdr w:val="none" w:sz="0" w:space="0" w:color="auto" w:frame="1"/>
        </w:rPr>
        <w:t>RX_ADDR_P1, TX_ADDRESS1, TX_ADR_WIDTH);</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NRF24_</w:t>
      </w:r>
      <w:proofErr w:type="gramStart"/>
      <w:r w:rsidRPr="00665380">
        <w:rPr>
          <w:rFonts w:ascii="Courier New" w:eastAsia="Times New Roman" w:hAnsi="Courier New" w:cs="Courier New"/>
          <w:b/>
          <w:bCs/>
          <w:color w:val="000000"/>
          <w:sz w:val="21"/>
          <w:szCs w:val="21"/>
          <w:bdr w:val="none" w:sz="0" w:space="0" w:color="auto" w:frame="1"/>
        </w:rPr>
        <w:t>WriteReg(</w:t>
      </w:r>
      <w:proofErr w:type="gramEnd"/>
      <w:r w:rsidRPr="00665380">
        <w:rPr>
          <w:rFonts w:ascii="Courier New" w:eastAsia="Times New Roman" w:hAnsi="Courier New" w:cs="Courier New"/>
          <w:b/>
          <w:bCs/>
          <w:color w:val="000000"/>
          <w:sz w:val="21"/>
          <w:szCs w:val="21"/>
          <w:bdr w:val="none" w:sz="0" w:space="0" w:color="auto" w:frame="1"/>
        </w:rPr>
        <w:t>RX_ADDR_P2, TX_ADDRESS2);</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Also set the packet size for the third channel</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color w:val="000000"/>
          <w:sz w:val="21"/>
          <w:szCs w:val="21"/>
          <w:bdr w:val="none" w:sz="0" w:space="0" w:color="auto" w:frame="1"/>
        </w:rPr>
        <w:t>NRF24_</w:t>
      </w:r>
      <w:proofErr w:type="gramStart"/>
      <w:r w:rsidRPr="00665380">
        <w:rPr>
          <w:rFonts w:ascii="Courier New" w:eastAsia="Times New Roman" w:hAnsi="Courier New" w:cs="Courier New"/>
          <w:color w:val="000000"/>
          <w:sz w:val="21"/>
          <w:szCs w:val="21"/>
          <w:bdr w:val="none" w:sz="0" w:space="0" w:color="auto" w:frame="1"/>
        </w:rPr>
        <w:t>WriteReg(</w:t>
      </w:r>
      <w:proofErr w:type="gramEnd"/>
      <w:r w:rsidRPr="00665380">
        <w:rPr>
          <w:rFonts w:ascii="Courier New" w:eastAsia="Times New Roman" w:hAnsi="Courier New" w:cs="Courier New"/>
          <w:color w:val="000000"/>
          <w:sz w:val="21"/>
          <w:szCs w:val="21"/>
          <w:bdr w:val="none" w:sz="0" w:space="0" w:color="auto" w:frame="1"/>
        </w:rPr>
        <w:t>RX_PW_P1, TX_PLOAD_WIDTH); </w:t>
      </w:r>
      <w:r w:rsidRPr="00665380">
        <w:rPr>
          <w:rFonts w:ascii="inherit" w:eastAsia="Times New Roman" w:hAnsi="inherit" w:cs="Courier New"/>
          <w:color w:val="3F7F5F"/>
          <w:sz w:val="21"/>
          <w:szCs w:val="21"/>
          <w:bdr w:val="none" w:sz="0" w:space="0" w:color="auto" w:frame="1"/>
        </w:rPr>
        <w:t>//Number of bytes in RX payload in data pipe 1</w:t>
      </w:r>
    </w:p>
    <w:p w:rsidR="00665380" w:rsidRPr="00665380" w:rsidRDefault="00665380" w:rsidP="00665380">
      <w:pPr>
        <w:shd w:val="clear" w:color="auto" w:fill="FAFAF0"/>
        <w:spacing w:after="0" w:line="240" w:lineRule="auto"/>
        <w:textAlignment w:val="baseline"/>
        <w:rPr>
          <w:rFonts w:ascii="inherit" w:eastAsia="Times New Roman" w:hAnsi="inherit" w:cs="Arial"/>
          <w:color w:val="000000"/>
          <w:sz w:val="21"/>
          <w:szCs w:val="21"/>
        </w:rPr>
      </w:pPr>
      <w:r w:rsidRPr="00665380">
        <w:rPr>
          <w:rFonts w:ascii="Courier New" w:eastAsia="Times New Roman" w:hAnsi="Courier New" w:cs="Courier New"/>
          <w:b/>
          <w:bCs/>
          <w:color w:val="000000"/>
          <w:sz w:val="21"/>
          <w:szCs w:val="21"/>
          <w:bdr w:val="none" w:sz="0" w:space="0" w:color="auto" w:frame="1"/>
        </w:rPr>
        <w:t>NRF24_</w:t>
      </w:r>
      <w:proofErr w:type="gramStart"/>
      <w:r w:rsidRPr="00665380">
        <w:rPr>
          <w:rFonts w:ascii="Courier New" w:eastAsia="Times New Roman" w:hAnsi="Courier New" w:cs="Courier New"/>
          <w:b/>
          <w:bCs/>
          <w:color w:val="000000"/>
          <w:sz w:val="21"/>
          <w:szCs w:val="21"/>
          <w:bdr w:val="none" w:sz="0" w:space="0" w:color="auto" w:frame="1"/>
        </w:rPr>
        <w:t>WriteReg(</w:t>
      </w:r>
      <w:proofErr w:type="gramEnd"/>
      <w:r w:rsidRPr="00665380">
        <w:rPr>
          <w:rFonts w:ascii="Courier New" w:eastAsia="Times New Roman" w:hAnsi="Courier New" w:cs="Courier New"/>
          <w:b/>
          <w:bCs/>
          <w:color w:val="000000"/>
          <w:sz w:val="21"/>
          <w:szCs w:val="21"/>
          <w:bdr w:val="none" w:sz="0" w:space="0" w:color="auto" w:frame="1"/>
        </w:rPr>
        <w:t>RX_PW_P2, TX_PLOAD_WIDTH); </w:t>
      </w:r>
      <w:r w:rsidRPr="00665380">
        <w:rPr>
          <w:rFonts w:ascii="inherit" w:eastAsia="Times New Roman" w:hAnsi="inherit" w:cs="Courier New"/>
          <w:b/>
          <w:bCs/>
          <w:color w:val="3F7F5F"/>
          <w:sz w:val="21"/>
          <w:szCs w:val="21"/>
          <w:bdr w:val="none" w:sz="0" w:space="0" w:color="auto" w:frame="1"/>
        </w:rPr>
        <w:t>//Number of bytes in RX payload in data pipe 2</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We will collect the project, we will sew the controller and see the following picture on our display</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noProof/>
          <w:color w:val="000000"/>
          <w:sz w:val="24"/>
          <w:szCs w:val="24"/>
        </w:rPr>
        <w:lastRenderedPageBreak/>
        <w:drawing>
          <wp:inline distT="0" distB="0" distL="0" distR="0">
            <wp:extent cx="2857500" cy="1104900"/>
            <wp:effectExtent l="0" t="0" r="0" b="0"/>
            <wp:docPr id="32" name="Picture 32" descr="http://narodstream.ru/wp-content/uploads/2018/03/stm113img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narodstream.ru/wp-content/uploads/2018/03/stm113img28.jpe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And that's how our whole scheme looks like (click on the image to enlarge the image)</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65380">
        <w:rPr>
          <w:rFonts w:ascii="inherit" w:eastAsia="Times New Roman" w:hAnsi="inherit" w:cs="Times New Roman"/>
          <w:noProof/>
          <w:color w:val="0066CC"/>
          <w:sz w:val="24"/>
          <w:szCs w:val="24"/>
          <w:bdr w:val="none" w:sz="0" w:space="0" w:color="auto" w:frame="1"/>
        </w:rPr>
        <w:drawing>
          <wp:inline distT="0" distB="0" distL="0" distR="0">
            <wp:extent cx="4762500" cy="3365500"/>
            <wp:effectExtent l="0" t="0" r="0" b="6350"/>
            <wp:docPr id="31" name="Picture 31" descr="http://narodstream.ru/wp-content/uploads/2018/03/stm113img29_0500.jpg">
              <a:hlinkClick xmlns:a="http://schemas.openxmlformats.org/drawingml/2006/main" r:id="rId8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narodstream.ru/wp-content/uploads/2018/03/stm113img29_0500.jpg">
                      <a:hlinkClick r:id="rId89" tgtFrame="&quot;&quot;" tooltip="&quot;&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0" cy="3365500"/>
                    </a:xfrm>
                    <a:prstGeom prst="rect">
                      <a:avLst/>
                    </a:prstGeom>
                    <a:noFill/>
                    <a:ln>
                      <a:noFill/>
                    </a:ln>
                  </pic:spPr>
                </pic:pic>
              </a:graphicData>
            </a:graphic>
          </wp:inline>
        </w:drawing>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 </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Now the goal of the session is achieved. We simultaneously receive from three transmitters the packets in one receiver, displaying their contents visually on the display, also learned how to work with the breakpoint of the module in hardware, which added to our project the professionalism</w:t>
      </w:r>
    </w:p>
    <w:p w:rsidR="00665380" w:rsidRPr="00665380" w:rsidRDefault="00665380" w:rsidP="00665380">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65380">
        <w:rPr>
          <w:rFonts w:ascii="Times New Roman" w:eastAsia="Times New Roman" w:hAnsi="Times New Roman" w:cs="Times New Roman"/>
          <w:color w:val="000000"/>
          <w:sz w:val="24"/>
          <w:szCs w:val="24"/>
        </w:rPr>
        <w:t>Thank you all for attention!</w:t>
      </w:r>
    </w:p>
    <w:p w:rsidR="00F70D9F" w:rsidRDefault="00F70D9F">
      <w:bookmarkStart w:id="1" w:name="_GoBack"/>
      <w:bookmarkEnd w:id="1"/>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380"/>
    <w:rsid w:val="00665380"/>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4AE1A-14C8-4BD7-BC83-964BE71A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5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380"/>
    <w:rPr>
      <w:rFonts w:ascii="Times New Roman" w:eastAsia="Times New Roman" w:hAnsi="Times New Roman" w:cs="Times New Roman"/>
      <w:b/>
      <w:bCs/>
      <w:kern w:val="36"/>
      <w:sz w:val="48"/>
      <w:szCs w:val="48"/>
    </w:rPr>
  </w:style>
  <w:style w:type="character" w:customStyle="1" w:styleId="meta-prep">
    <w:name w:val="meta-prep"/>
    <w:basedOn w:val="DefaultParagraphFont"/>
    <w:rsid w:val="00665380"/>
  </w:style>
  <w:style w:type="character" w:styleId="Hyperlink">
    <w:name w:val="Hyperlink"/>
    <w:basedOn w:val="DefaultParagraphFont"/>
    <w:uiPriority w:val="99"/>
    <w:semiHidden/>
    <w:unhideWhenUsed/>
    <w:rsid w:val="00665380"/>
    <w:rPr>
      <w:color w:val="0000FF"/>
      <w:u w:val="single"/>
    </w:rPr>
  </w:style>
  <w:style w:type="character" w:customStyle="1" w:styleId="byline">
    <w:name w:val="byline"/>
    <w:basedOn w:val="DefaultParagraphFont"/>
    <w:rsid w:val="00665380"/>
  </w:style>
  <w:style w:type="character" w:customStyle="1" w:styleId="author">
    <w:name w:val="author"/>
    <w:basedOn w:val="DefaultParagraphFont"/>
    <w:rsid w:val="00665380"/>
  </w:style>
  <w:style w:type="character" w:customStyle="1" w:styleId="posted-in">
    <w:name w:val="posted-in"/>
    <w:basedOn w:val="DefaultParagraphFont"/>
    <w:rsid w:val="00665380"/>
  </w:style>
  <w:style w:type="character" w:customStyle="1" w:styleId="comments-link">
    <w:name w:val="comments-link"/>
    <w:basedOn w:val="DefaultParagraphFont"/>
    <w:rsid w:val="00665380"/>
  </w:style>
  <w:style w:type="character" w:customStyle="1" w:styleId="mdash">
    <w:name w:val="mdash"/>
    <w:basedOn w:val="DefaultParagraphFont"/>
    <w:rsid w:val="00665380"/>
  </w:style>
  <w:style w:type="paragraph" w:styleId="NormalWeb">
    <w:name w:val="Normal (Web)"/>
    <w:basedOn w:val="Normal"/>
    <w:uiPriority w:val="99"/>
    <w:semiHidden/>
    <w:unhideWhenUsed/>
    <w:rsid w:val="006653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6653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380"/>
    <w:rPr>
      <w:b/>
      <w:bCs/>
    </w:rPr>
  </w:style>
  <w:style w:type="character" w:styleId="HTMLCode">
    <w:name w:val="HTML Code"/>
    <w:basedOn w:val="DefaultParagraphFont"/>
    <w:uiPriority w:val="99"/>
    <w:semiHidden/>
    <w:unhideWhenUsed/>
    <w:rsid w:val="006653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62024">
      <w:bodyDiv w:val="1"/>
      <w:marLeft w:val="0"/>
      <w:marRight w:val="0"/>
      <w:marTop w:val="0"/>
      <w:marBottom w:val="0"/>
      <w:divBdr>
        <w:top w:val="none" w:sz="0" w:space="0" w:color="auto"/>
        <w:left w:val="none" w:sz="0" w:space="0" w:color="auto"/>
        <w:bottom w:val="none" w:sz="0" w:space="0" w:color="auto"/>
        <w:right w:val="none" w:sz="0" w:space="0" w:color="auto"/>
      </w:divBdr>
      <w:divsChild>
        <w:div w:id="2097045049">
          <w:marLeft w:val="0"/>
          <w:marRight w:val="0"/>
          <w:marTop w:val="0"/>
          <w:marBottom w:val="150"/>
          <w:divBdr>
            <w:top w:val="none" w:sz="0" w:space="0" w:color="auto"/>
            <w:left w:val="none" w:sz="0" w:space="0" w:color="auto"/>
            <w:bottom w:val="none" w:sz="0" w:space="0" w:color="auto"/>
            <w:right w:val="none" w:sz="0" w:space="0" w:color="auto"/>
          </w:divBdr>
        </w:div>
        <w:div w:id="1893105400">
          <w:marLeft w:val="0"/>
          <w:marRight w:val="0"/>
          <w:marTop w:val="0"/>
          <w:marBottom w:val="0"/>
          <w:divBdr>
            <w:top w:val="none" w:sz="0" w:space="0" w:color="auto"/>
            <w:left w:val="none" w:sz="0" w:space="0" w:color="auto"/>
            <w:bottom w:val="none" w:sz="0" w:space="0" w:color="auto"/>
            <w:right w:val="none" w:sz="0" w:space="0" w:color="auto"/>
          </w:divBdr>
          <w:divsChild>
            <w:div w:id="1585800789">
              <w:marLeft w:val="0"/>
              <w:marRight w:val="0"/>
              <w:marTop w:val="0"/>
              <w:marBottom w:val="0"/>
              <w:divBdr>
                <w:top w:val="none" w:sz="0" w:space="0" w:color="auto"/>
                <w:left w:val="none" w:sz="0" w:space="0" w:color="auto"/>
                <w:bottom w:val="none" w:sz="0" w:space="0" w:color="auto"/>
                <w:right w:val="none" w:sz="0" w:space="0" w:color="auto"/>
              </w:divBdr>
            </w:div>
            <w:div w:id="18287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026">
      <w:bodyDiv w:val="1"/>
      <w:marLeft w:val="0"/>
      <w:marRight w:val="0"/>
      <w:marTop w:val="0"/>
      <w:marBottom w:val="0"/>
      <w:divBdr>
        <w:top w:val="none" w:sz="0" w:space="0" w:color="auto"/>
        <w:left w:val="none" w:sz="0" w:space="0" w:color="auto"/>
        <w:bottom w:val="none" w:sz="0" w:space="0" w:color="auto"/>
        <w:right w:val="none" w:sz="0" w:space="0" w:color="auto"/>
      </w:divBdr>
      <w:divsChild>
        <w:div w:id="1722051146">
          <w:marLeft w:val="0"/>
          <w:marRight w:val="0"/>
          <w:marTop w:val="0"/>
          <w:marBottom w:val="150"/>
          <w:divBdr>
            <w:top w:val="none" w:sz="0" w:space="0" w:color="auto"/>
            <w:left w:val="none" w:sz="0" w:space="0" w:color="auto"/>
            <w:bottom w:val="none" w:sz="0" w:space="0" w:color="auto"/>
            <w:right w:val="none" w:sz="0" w:space="0" w:color="auto"/>
          </w:divBdr>
        </w:div>
        <w:div w:id="312295310">
          <w:marLeft w:val="0"/>
          <w:marRight w:val="0"/>
          <w:marTop w:val="0"/>
          <w:marBottom w:val="0"/>
          <w:divBdr>
            <w:top w:val="none" w:sz="0" w:space="0" w:color="auto"/>
            <w:left w:val="none" w:sz="0" w:space="0" w:color="auto"/>
            <w:bottom w:val="none" w:sz="0" w:space="0" w:color="auto"/>
            <w:right w:val="none" w:sz="0" w:space="0" w:color="auto"/>
          </w:divBdr>
          <w:divsChild>
            <w:div w:id="1168525083">
              <w:marLeft w:val="0"/>
              <w:marRight w:val="0"/>
              <w:marTop w:val="0"/>
              <w:marBottom w:val="0"/>
              <w:divBdr>
                <w:top w:val="none" w:sz="0" w:space="0" w:color="auto"/>
                <w:left w:val="none" w:sz="0" w:space="0" w:color="auto"/>
                <w:bottom w:val="none" w:sz="0" w:space="0" w:color="auto"/>
                <w:right w:val="none" w:sz="0" w:space="0" w:color="auto"/>
              </w:divBdr>
            </w:div>
            <w:div w:id="16405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7283">
      <w:bodyDiv w:val="1"/>
      <w:marLeft w:val="0"/>
      <w:marRight w:val="0"/>
      <w:marTop w:val="0"/>
      <w:marBottom w:val="0"/>
      <w:divBdr>
        <w:top w:val="none" w:sz="0" w:space="0" w:color="auto"/>
        <w:left w:val="none" w:sz="0" w:space="0" w:color="auto"/>
        <w:bottom w:val="none" w:sz="0" w:space="0" w:color="auto"/>
        <w:right w:val="none" w:sz="0" w:space="0" w:color="auto"/>
      </w:divBdr>
      <w:divsChild>
        <w:div w:id="483082927">
          <w:marLeft w:val="0"/>
          <w:marRight w:val="0"/>
          <w:marTop w:val="0"/>
          <w:marBottom w:val="150"/>
          <w:divBdr>
            <w:top w:val="none" w:sz="0" w:space="0" w:color="auto"/>
            <w:left w:val="none" w:sz="0" w:space="0" w:color="auto"/>
            <w:bottom w:val="none" w:sz="0" w:space="0" w:color="auto"/>
            <w:right w:val="none" w:sz="0" w:space="0" w:color="auto"/>
          </w:divBdr>
        </w:div>
        <w:div w:id="1629513011">
          <w:marLeft w:val="0"/>
          <w:marRight w:val="0"/>
          <w:marTop w:val="0"/>
          <w:marBottom w:val="0"/>
          <w:divBdr>
            <w:top w:val="none" w:sz="0" w:space="0" w:color="auto"/>
            <w:left w:val="none" w:sz="0" w:space="0" w:color="auto"/>
            <w:bottom w:val="none" w:sz="0" w:space="0" w:color="auto"/>
            <w:right w:val="none" w:sz="0" w:space="0" w:color="auto"/>
          </w:divBdr>
          <w:divsChild>
            <w:div w:id="1401368009">
              <w:marLeft w:val="0"/>
              <w:marRight w:val="0"/>
              <w:marTop w:val="0"/>
              <w:marBottom w:val="0"/>
              <w:divBdr>
                <w:top w:val="none" w:sz="0" w:space="0" w:color="auto"/>
                <w:left w:val="none" w:sz="0" w:space="0" w:color="auto"/>
                <w:bottom w:val="none" w:sz="0" w:space="0" w:color="auto"/>
                <w:right w:val="none" w:sz="0" w:space="0" w:color="auto"/>
              </w:divBdr>
            </w:div>
            <w:div w:id="20961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jpeg"/><Relationship Id="rId42" Type="http://schemas.openxmlformats.org/officeDocument/2006/relationships/hyperlink" Target="https://an.yandex.ru/count/BiBWUdqgn5i50D01CPI-ari00000ECgs7402I09Wl0Xe172WmvR10O01sE3CgmU80QE8tP0fa06cakID99W1eiM-tYEW0SAapOqag07iWR3U8xW1tAUPz1N00GBO0PQmhH3W0UQKqmxe0HRu0RQLthu1Y083e0BUkAe2kG8nU-_3cu8YR_02kgZIv0Bu0eA0W820m1EO0wKVg0CIi0C4k0J_0UW4gmJu18J70OW5XCS1a0NctW6W1Tixg0NDCh05pJAu1T8um0NmcGV81R3g0T05uXRW1J_m1G6O1e3GhFCEe0Rk0gW6xWB91iOharf9W7KJqGR6lyZHIO1r4za60000S740002f1_XH3Adc5yL8i0U0W90Cq0S2u0U62lW70O080T08keg0WS2GW0BW2A-SbG602W712W0000000F0_s0e2u0g0YNhu2i3y5OWB1geB4F1oonluKG00baV89bjr1G302u2Z1SWBWDIJ0TaB-54CgUONnKZe2uJ70V0B1eWCjfNUlW7e30AO3PMCQF8D0FeD088E08aE00000000y3-G3i24FPWEnjVCr9M9uBeJe0x0X3sm3W6X3m0000000F0_g0_ue-7Aulp5uaW0?stat-id=3&amp;test-tag=85761936351233&amp;format-type=24&amp;banner-test-tags=eyI0ODQ2MjkwMDY3IjoiODU3NjE5MDY5OTkyOTYifQ%3D%3D&amp;" TargetMode="External"/><Relationship Id="rId47" Type="http://schemas.openxmlformats.org/officeDocument/2006/relationships/hyperlink" Target="https://an.yandex.ru/count/Aj1TnXXARYa50D41CPM-ari00000ECgs7402I09Wl0Xe172AffoG1e01xCtW6OW1rBMagJMG0VZAnCelc07gZ-3LBg01zih4oY-e0UYEuDKkk07st_Rr6S010jW1ieMB5U01qBto4UW1OFW1elhUlW680WIW0g2-sHQv0Z5xxyERWY9ly0BXZwgr2FW2We20W8304u03xuV0-WM80vs3l_qAi0C4w0I10_W4vEi1Y0Nawm6G1RlN0g05taQe1Vaxi0NvExW5gLV01R3x3CW5yAK3q0Ny6k05Ml050PW6tgcE6Q06xWAe1ku2oGR6AvDQIO1r4z46nh_8qKc0THFP1W00071n0000gGVuKMn831Z5IB07W82G3D070k07XWhu1m60207G2BgAW870a802u0YGtwmBW0e1mGe00000003mFzWA0k0AW8bw-0h0_1M82mYg2n3En-uJ-54006slqIPRTGK0m0k0emN82u3Kam7P2_XHR4WC6CL8w0lawm7m2mQ83ABwthu1w0m2c0tylMRo3G3w3G223W293W0000000F0_a0x0X3sO3iRNpDILYU2w4w0Em8Gzi0u1eGy00000003mFwWF-AE1phM1nk98?stat-id=4&amp;test-tag=85761936351233&amp;format-type=24&amp;banner-test-tags=eyI2Mzg2Mzg5NjkyIjoiODU3NjE5MDY5OTkyOTYifQ%3D%3D&amp;" TargetMode="External"/><Relationship Id="rId63" Type="http://schemas.openxmlformats.org/officeDocument/2006/relationships/image" Target="media/image23.png"/><Relationship Id="rId68" Type="http://schemas.openxmlformats.org/officeDocument/2006/relationships/image" Target="media/image27.png"/><Relationship Id="rId84" Type="http://schemas.openxmlformats.org/officeDocument/2006/relationships/hyperlink" Target="https://an.yandex.ru/count/4cVquTHiaCO50De1CQE-ari00000ECgs7402I09Wl0Xe172WmvR10O01ZSt-9uW1jeRTa2cG0VYKhOyac07okhxU8w01lfFCZIIe0PB-hzuZk062f9dq5S010jW1bh2j4E01vfJJ3kW15lW1fkdUlW680WIW0jwugWAv0hCtk1W0prTRy0Asywq6-0A2W820W80IW0E9_8dz3OW3XiBkaWIO0_BJ1R031BW4_m7e1986-0JNf0681TUa0P05u9O2e0MqCQW5xocm1Uyfk0NlHi05y9a7o0MmwW7G1UiIu0K-y0K1c0Q0qApp3g06xWAe1ku2oGR6AvDQIO1r4z46nh_8qKc0THFP1W00071n0000gGVuKTpYMHl5IB07W82G3D070k07XWhu1m60207G2BgAW870a802u0Yld9K1W0e1mGe00000003mFzWA0k0AW8bw-0h0_1M82mYg2n2BWTui-54006eMfITRTGK0m0k0emN82u3Kam7P2_XHtE9P6yL8w0lNf07m2mQ83ARfthu1w0m2c0tylMRo3G3w3G223W293W0000000F0_a0x0X3sO3iRNpDILYU2w4w0Em8Gzi0u1eGy00000003mFwWF-AFHefRhnk98?stat-id=4&amp;test-tag=79164866584577&amp;format-type=24&amp;banner-test-tags=eyI0ODQ3OTM2ODI4IjoiNzkxNjQ4MzcyMzI2NDAifQ%3D%3D&amp;" TargetMode="External"/><Relationship Id="rId89" Type="http://schemas.openxmlformats.org/officeDocument/2006/relationships/hyperlink" Target="http://narodstream.ru/wp-content/uploads/2018/03/stm113img29.jpeg" TargetMode="External"/><Relationship Id="rId16" Type="http://schemas.openxmlformats.org/officeDocument/2006/relationships/hyperlink" Target="https://an.yandex.ru/count/EwrwcfOS6sm50D41COE-ari00000ECgs7402I09Wl0Xe172AffoG1e01xCtW6OW1rBMagJMG0VZAnCelc07gZ-3LBg01zih4oY-e0UYEuDKkk07st_Rr6S010jW1ieMB5U01qBto4UW1OFW1elhUlW680WIW0g2-sHQv0ZKEeSckSQ_iy0BKg-3n2FW2We20W82W5803cuYDb0-80_p-_FuFi0C4w0It0lW4b8q2Y0MKZGAG1SFC0w05u52e1RT4i0MtHBW5YdN01R3x3CW5yAK3q0Nb7k05Ml050PW6tgcE6Q06xWAe1ku2oGR6AvDQIO1r4z46nh_8qKc0THFP1W00071n0000gGVuKQ3NoXF5IB07W82G3D070k07XWhu1m60207G2BgAW870a802u0YGtwmBW0e1mGe00000003mFzWA0k0AW8bw-0h0_1M82mYg2n2xDKOO-54007PJmILRTGK0m0k0emN82u3Kam7P2_XHeDVA4yL8w0kKZGBm2mQ83ABwthu1w0m2c0tylMRo3G3w3G223W293W0000000F0_a0x0X3sO3iRNpDILYU2w4w0Em8Gzi0u1eGy00000003mFwWF-AFngwRvnE98?stat-id=4&amp;test-tag=89060471234561&amp;format-type=24&amp;banner-test-tags=eyI2Mzg2Mzg5NjkyIjoiODkwNjA0NDE4ODI2MjQifQ%3D%3D&amp;" TargetMode="External"/><Relationship Id="rId11" Type="http://schemas.openxmlformats.org/officeDocument/2006/relationships/hyperlink" Target="https://an.yandex.ru/count/Q5diOHn9Qfq50Du1COA-ari00000ECgs7402I09Wl0Xe172WmvR10O01ZSt-9uW1jeRTa2cG0VYKhOyac07okhxU8w01lfFCZIIe0PB-hzuZk062f9dq5S010jW1bh2j4E01vfJJ3kW15lW1fkdUlW680WEW0jwugWAv0ZKEeSckSQ_iy0ACpFxi3VW2We20W82W5803YVo9_Gs80uR2xf84c0FoqmMe0nAm0mIu1Fy1w0IR1FW4jPW1Y0Mrc06G1PkM0g05tIse1U0ci0NW9hW5tKR01V2P1yW5iEe1q0Mt4U05Fl050PW6WD2iymwW1ku2g0Rk0ia6nYkJMac0THFH1iQ_oD59W7KJsGO0001mSG000Aa7-54yzwCJnKYm1u20a0pG1mBW1uOA-0S1W0W1q0YwYe21m9200k08hvoL0O0A0S4A00000000y3_O2WBW2e29UlWAmFmLY0i6gWiGwXNTM_XH003rchSbMtK50C0BWAC5o0k0r9C1sGluKJptenF5IEWBjPW1y0i6Y0ocwTw-0UWC0fWDbOneyWq0-Wq0WWu0YGu00000003mFv0Em8Gzc0x6rypKbOdWkXEW3i24FR0E0Q4F00000000y3-e3_YZaP2nzCJYI000?stat-id=3&amp;test-tag=89060471234561&amp;format-type=24&amp;banner-test-tags=eyI0ODQ3OTM2ODI4IjoiODkwNjA0NDE4ODI2MjQifQ%3D%3D&amp;" TargetMode="External"/><Relationship Id="rId32" Type="http://schemas.openxmlformats.org/officeDocument/2006/relationships/image" Target="media/image11.png"/><Relationship Id="rId37" Type="http://schemas.openxmlformats.org/officeDocument/2006/relationships/hyperlink" Target="http://narodstream.ru/stm-urok-113-nrf24l01-neskolko-peredatchikov-chast-2/" TargetMode="External"/><Relationship Id="rId53" Type="http://schemas.openxmlformats.org/officeDocument/2006/relationships/hyperlink" Target="http://narodstream.ru/stm-urok-105-nrf24l01-peredayom-dannye-chast-1/" TargetMode="External"/><Relationship Id="rId58" Type="http://schemas.openxmlformats.org/officeDocument/2006/relationships/image" Target="media/image18.png"/><Relationship Id="rId74" Type="http://schemas.openxmlformats.org/officeDocument/2006/relationships/hyperlink" Target="http://narodstream.ru/spi/" TargetMode="External"/><Relationship Id="rId79" Type="http://schemas.openxmlformats.org/officeDocument/2006/relationships/hyperlink" Target="https://an.yandex.ru/count/Oh8wes521sW50Du1CQ6-ari00000ECgs7402I09Wl0Xe172yqvon0O01sPlr2uW1ovh_-YkG0VodeFGdc07UvhsW9g01bggCz2Ue0TpclQ0ck07U_Dx-5i010jW1YCw01k01xjlP2UW15FW1hjNYlW680WEW0k03kGApDxWO0CzNMyW2hQZtp_sXa9S2y0AHcVcV2FW2We20W8204e03-8tKHuW3qwcLfmUO0w231QW34h031BW4_m7e1AuE-0IJOeW5asAG1Trie0Mv7QW5-XYm1VeOk0NI6y05Wz82o0NuLT05dGlW1Gdm1G6O1fxIjsgW1ku2g0Rk0ia6nYkJMac0THFH1iQ_oD59W7KJsGO002rmSG000Aa7-54aXmCRnKYm1u20a0pG1mBW1uOA-0S1W0W1q0YwYe21m9200k08y0602W712W0000000F0_s0e2u0g0YNhu2i3y5OWB1geB4FhEIGxuKG00Et-F9rjr1G302u2Z1SWBWDIJ0TaB-54aXmCRnKZe2vDYy0i6Y0okrUA-0UWC0fWDbOneyWq0-Wq0WWu0YGu00000003mFv0Em8Gzc0x6rypKbOdWkXEW3i24FR0E0Q4F00000000y3-e3_YZqRcjuCRYI000?stat-id=3&amp;test-tag=79164866584577&amp;format-type=24&amp;banner-test-tags=eyI1MzU2MzkwOTEwIjoiNzkxNjQ4MzcyMzI2NDAifQ%3D%3D&amp;" TargetMode="External"/><Relationship Id="rId5" Type="http://schemas.openxmlformats.org/officeDocument/2006/relationships/hyperlink" Target="http://narodstream.ru/author/admin/" TargetMode="External"/><Relationship Id="rId90" Type="http://schemas.openxmlformats.org/officeDocument/2006/relationships/image" Target="media/image31.jpeg"/><Relationship Id="rId14" Type="http://schemas.openxmlformats.org/officeDocument/2006/relationships/hyperlink" Target="https://direct.yandex.ru/?partner" TargetMode="External"/><Relationship Id="rId22" Type="http://schemas.openxmlformats.org/officeDocument/2006/relationships/hyperlink" Target="http://narodstream.ru/stm-urok-109-nrf24l01-peredayom-vlazhnost-i-temperaturu-s-datchika-dht22/"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jpeg"/><Relationship Id="rId43" Type="http://schemas.openxmlformats.org/officeDocument/2006/relationships/hyperlink" Target="https://an.yandex.ru/count/BiBWUdqgn5i50D01CPI-ari00000ECgs7402I09Wl0Xe172WmvR10O01sE3CgmU80QE8tP0fa06cakID99W1eiM-tYEW0SAapOqag07iWR3U8xW1tAUPz1N00GBO0PQmhH3W0UQKqmxe0HRu0RQLthu1Y083e0BUkAe2kG8nU-_3cu8YR_02kgZIv0Bu0eA0W820m1EO0wKVg0CIi0C4k0J_0UW4gmJu18J70OW5XCS1a0NctW6W1Tixg0NDCh05pJAu1T8um0NmcGV81R3g0T05uXRW1J_m1G6O1e3GhFCEe0Rk0gW6xWB91iOharf9W7KJqGR6lyZHIO1r4za60000S740002f1_XH3Adc5yL8i0U0W90Cq0S2u0U62lW70O080T08keg0WS2GW0BW2A-SbG602W712W0000000F0_s0e2u0g0YNhu2i3y5OWB1geB4F1oonluKG00baV89bjr1G302u2Z1SWBWDIJ0TaB-54CgUONnKZe2uJ70V0B1eWCjfNUlW7e30AO3PMCQF8D0FeD088E08aE00000000y3-G3i24FPWEnjVCr9M9uBeJe0x0X3sm3W6X3m0000000F0_g0_ue-7Aulp5uaW0?stat-id=3&amp;test-tag=85761936351233&amp;format-type=24&amp;banner-test-tags=eyI0ODQ2MjkwMDY3IjoiODU3NjE5MDY5OTkyOTYifQ%3D%3D&amp;" TargetMode="External"/><Relationship Id="rId48" Type="http://schemas.openxmlformats.org/officeDocument/2006/relationships/hyperlink" Target="https://an.yandex.ru/count/Aj1TnXXARYa50D41CPM-ari00000ECgs7402I09Wl0Xe172AffoG1e01xCtW6OW1rBMagJMG0VZAnCelc07gZ-3LBg01zih4oY-e0UYEuDKkk07st_Rr6S010jW1ieMB5U01qBto4UW1OFW1elhUlW680WIW0g2-sHQv0Z5xxyERWY9ly0BXZwgr2FW2We20W8304u03xuV0-WM80vs3l_qAi0C4w0I10_W4vEi1Y0Nawm6G1RlN0g05taQe1Vaxi0NvExW5gLV01R3x3CW5yAK3q0Ny6k05Ml050PW6tgcE6Q06xWAe1ku2oGR6AvDQIO1r4z46nh_8qKc0THFP1W00071n0000gGVuKMn831Z5IB07W82G3D070k07XWhu1m60207G2BgAW870a802u0YGtwmBW0e1mGe00000003mFzWA0k0AW8bw-0h0_1M82mYg2n3En-uJ-54006slqIPRTGK0m0k0emN82u3Kam7P2_XHR4WC6CL8w0lawm7m2mQ83ABwthu1w0m2c0tylMRo3G3w3G223W293W0000000F0_a0x0X3sO3iRNpDILYU2w4w0Em8Gzi0u1eGy00000003mFwWF-AE1phM1nk98?stat-id=4&amp;test-tag=85761936351233&amp;format-type=24&amp;banner-test-tags=eyI2Mzg2Mzg5NjkyIjoiODU3NjE5MDY5OTkyOTYifQ%3D%3D&amp;" TargetMode="External"/><Relationship Id="rId56" Type="http://schemas.openxmlformats.org/officeDocument/2006/relationships/image" Target="media/image16.jpeg"/><Relationship Id="rId64" Type="http://schemas.openxmlformats.org/officeDocument/2006/relationships/image" Target="media/image24.png"/><Relationship Id="rId69" Type="http://schemas.openxmlformats.org/officeDocument/2006/relationships/image" Target="media/image28.png"/><Relationship Id="rId77" Type="http://schemas.openxmlformats.org/officeDocument/2006/relationships/hyperlink" Target="https://an.yandex.ru/count/Oh8wes521sW50Du1CQ6-ari00000ECgs7402I09Wl0Xe172yqvon0O01sPlr2uW1ovh_-YkG0VodeFGdc07UvhsW9g01bggCz2Ue0TpclQ0ck07U_Dx-5i010jW1YCw01k01xjlP2UW15FW1hjNYlW680WEW0k03kGApDxWO0CzNMyW2hQZtp_sXa9S2y0AHcVcV2FW2We20W8204e03-8tKHuW3qwcLfmUO0w231QW34h031BW4_m7e1AuE-0IJOeW5asAG1Trie0Mv7QW5-XYm1VeOk0NI6y05Wz82o0NuLT05dGlW1Gdm1G6O1fxIjsgW1ku2g0Rk0ia6nYkJMac0THFH1iQ_oD59W7KJsGO002rmSG000Aa7-54aXmCRnKYm1u20a0pG1mBW1uOA-0S1W0W1q0YwYe21m9200k08y0602W712W0000000F0_s0e2u0g0YNhu2i3y5OWB1geB4FhEIGxuKG00Et-F9rjr1G302u2Z1SWBWDIJ0TaB-54aXmCRnKZe2vDYy0i6Y0okrUA-0UWC0fWDbOneyWq0-Wq0WWu0YGu00000003mFv0Em8Gzc0x6rypKbOdWkXEW3i24FR0E0Q4F00000000y3-e3_YZqRcjuCRYI000?stat-id=3&amp;test-tag=79164866584577&amp;format-type=24&amp;banner-test-tags=eyI1MzU2MzkwOTEwIjoiNzkxNjQ4MzcyMzI2NDAifQ%3D%3D&amp;" TargetMode="External"/><Relationship Id="rId8" Type="http://schemas.openxmlformats.org/officeDocument/2006/relationships/hyperlink" Target="http://narodstream.ru/rub_stm32/" TargetMode="External"/><Relationship Id="rId51" Type="http://schemas.openxmlformats.org/officeDocument/2006/relationships/hyperlink" Target="https://direct.yandex.ru/?partner" TargetMode="External"/><Relationship Id="rId72" Type="http://schemas.openxmlformats.org/officeDocument/2006/relationships/hyperlink" Target="http://narodstream.ru/stm-urok-113-nrf24l01-neskolko-peredatchikov-chast-3/" TargetMode="External"/><Relationship Id="rId80" Type="http://schemas.openxmlformats.org/officeDocument/2006/relationships/hyperlink" Target="https://an.yandex.ru/count/Oh8wes521sW50Du1CQ6-ari00000ECgs7402I09Wl0Xe172yqvon0O01sPlr2uW1ovh_-YkG0VodeFGdc07UvhsW9g01bggCz2Ue0TpclQ0ck07U_Dx-5i010jW1YCw01k01xjlP2UW15FW1hjNYlW680WEW0k03kGApDxWO0CzNMyW2hQZtp_sXa9S2y0AHcVcV2FW2We20W8204e03-8tKHuW3qwcLfmUO0w231QW34h031BW4_m7e1AuE-0IJOeW5asAG1Trie0Mv7QW5-XYm1VeOk0NI6y05Wz82o0NuLT05dGlW1Gdm1G6O1fxIjsgW1ku2g0Rk0ia6nYkJMac0THFH1iQ_oD59W7KJsGO002rmSG000Aa7-54aXmCRnKYm1u20a0pG1mBW1uOA-0S1W0W1q0YwYe21m9200k08y0602W712W0000000F0_s0e2u0g0YNhu2i3y5OWB1geB4FhEIGxuKG00Et-F9rjr1G302u2Z1SWBWDIJ0TaB-54aXmCRnKZe2vDYy0i6Y0okrUA-0UWC0fWDbOneyWq0-Wq0WWu0YGu00000003mFv0Em8Gzc0x6rypKbOdWkXEW3i24FR0E0Q4F00000000y3-e3_YZqRcjuCRYI000?stat-id=3&amp;test-tag=79164866584577&amp;format-type=24&amp;banner-test-tags=eyI1MzU2MzkwOTEwIjoiNzkxNjQ4MzcyMzI2NDAifQ%3D%3D&amp;" TargetMode="External"/><Relationship Id="rId85" Type="http://schemas.openxmlformats.org/officeDocument/2006/relationships/hyperlink" Target="https://an.yandex.ru/count/4cVquTHiaCO50De1CQE-ari00000ECgs7402I09Wl0Xe172WmvR10O01ZSt-9uW1jeRTa2cG0VYKhOyac07okhxU8w01lfFCZIIe0PB-hzuZk062f9dq5S010jW1bh2j4E01vfJJ3kW15lW1fkdUlW680WIW0jwugWAv0hCtk1W0prTRy0Asywq6-0A2W820W80IW0E9_8dz3OW3XiBkaWIO0_BJ1R031BW4_m7e1986-0JNf0681TUa0P05u9O2e0MqCQW5xocm1Uyfk0NlHi05y9a7o0MmwW7G1UiIu0K-y0K1c0Q0qApp3g06xWAe1ku2oGR6AvDQIO1r4z46nh_8qKc0THFP1W00071n0000gGVuKTpYMHl5IB07W82G3D070k07XWhu1m60207G2BgAW870a802u0Yld9K1W0e1mGe00000003mFzWA0k0AW8bw-0h0_1M82mYg2n2BWTui-54006eMfITRTGK0m0k0emN82u3Kam7P2_XHtE9P6yL8w0lNf07m2mQ83ARfthu1w0m2c0tylMRo3G3w3G223W293W0000000F0_a0x0X3sO3iRNpDILYU2w4w0Em8Gzi0u1eGy00000003mFwWF-AFHefRhnk98?stat-id=4&amp;test-tag=79164866584577&amp;format-type=24&amp;banner-test-tags=eyI0ODQ3OTM2ODI4IjoiNzkxNjQ4MzcyMzI2NDAifQ%3D%3D&amp;" TargetMode="External"/><Relationship Id="rId3" Type="http://schemas.openxmlformats.org/officeDocument/2006/relationships/webSettings" Target="webSettings.xml"/><Relationship Id="rId12" Type="http://schemas.openxmlformats.org/officeDocument/2006/relationships/hyperlink" Target="https://an.yandex.ru/count/Q5diOHn9Qfq50Du1COA-ari00000ECgs7402I09Wl0Xe172WmvR10O01ZSt-9uW1jeRTa2cG0VYKhOyac07okhxU8w01lfFCZIIe0PB-hzuZk062f9dq5S010jW1bh2j4E01vfJJ3kW15lW1fkdUlW680WEW0jwugWAv0ZKEeSckSQ_iy0ACpFxi3VW2We20W82W5803YVo9_Gs80uR2xf84c0FoqmMe0nAm0mIu1Fy1w0IR1FW4jPW1Y0Mrc06G1PkM0g05tIse1U0ci0NW9hW5tKR01V2P1yW5iEe1q0Mt4U05Fl050PW6WD2iymwW1ku2g0Rk0ia6nYkJMac0THFH1iQ_oD59W7KJsGO0001mSG000Aa7-54yzwCJnKYm1u20a0pG1mBW1uOA-0S1W0W1q0YwYe21m9200k08hvoL0O0A0S4A00000000y3_O2WBW2e29UlWAmFmLY0i6gWiGwXNTM_XH003rchSbMtK50C0BWAC5o0k0r9C1sGluKJptenF5IEWBjPW1y0i6Y0ocwTw-0UWC0fWDbOneyWq0-Wq0WWu0YGu00000003mFv0Em8Gzc0x6rypKbOdWkXEW3i24FR0E0Q4F00000000y3-e3_YZaP2nzCJYI000?stat-id=3&amp;test-tag=89060471234561&amp;format-type=24&amp;banner-test-tags=eyI0ODQ3OTM2ODI4IjoiODkwNjA0NDE4ODI2MjQifQ%3D%3D&amp;" TargetMode="External"/><Relationship Id="rId17" Type="http://schemas.openxmlformats.org/officeDocument/2006/relationships/hyperlink" Target="https://an.yandex.ru/count/EwrwcfOS6sm50D41COE-ari00000ECgs7402I09Wl0Xe172AffoG1e01xCtW6OW1rBMagJMG0VZAnCelc07gZ-3LBg01zih4oY-e0UYEuDKkk07st_Rr6S010jW1ieMB5U01qBto4UW1OFW1elhUlW680WIW0g2-sHQv0ZKEeSckSQ_iy0BKg-3n2FW2We20W82W5803cuYDb0-80_p-_FuFi0C4w0It0lW4b8q2Y0MKZGAG1SFC0w05u52e1RT4i0MtHBW5YdN01R3x3CW5yAK3q0Nb7k05Ml050PW6tgcE6Q06xWAe1ku2oGR6AvDQIO1r4z46nh_8qKc0THFP1W00071n0000gGVuKQ3NoXF5IB07W82G3D070k07XWhu1m60207G2BgAW870a802u0YGtwmBW0e1mGe00000003mFzWA0k0AW8bw-0h0_1M82mYg2n2xDKOO-54007PJmILRTGK0m0k0emN82u3Kam7P2_XHeDVA4yL8w0kKZGBm2mQ83ABwthu1w0m2c0tylMRo3G3w3G223W293W0000000F0_a0x0X3sO3iRNpDILYU2w4w0Em8Gzi0u1eGy00000003mFwWF-AFngwRvnE98?stat-id=4&amp;test-tag=89060471234561&amp;format-type=24&amp;banner-test-tags=eyI2Mzg2Mzg5NjkyIjoiODkwNjA0NDE4ODI2MjQifQ%3D%3D&amp;"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narodstream.ru/author/admin/" TargetMode="External"/><Relationship Id="rId46" Type="http://schemas.openxmlformats.org/officeDocument/2006/relationships/hyperlink" Target="https://direct.yandex.ru/?partner" TargetMode="External"/><Relationship Id="rId59" Type="http://schemas.openxmlformats.org/officeDocument/2006/relationships/image" Target="media/image19.png"/><Relationship Id="rId67" Type="http://schemas.openxmlformats.org/officeDocument/2006/relationships/image" Target="media/image26.png"/><Relationship Id="rId20" Type="http://schemas.openxmlformats.org/officeDocument/2006/relationships/hyperlink" Target="http://narodstream.ru/stm-urok-105-nrf24l01-peredayom-dannye-chast-1/" TargetMode="External"/><Relationship Id="rId41" Type="http://schemas.openxmlformats.org/officeDocument/2006/relationships/hyperlink" Target="http://narodstream.ru/stm-urok-113-nrf24l01-neskolko-peredatchikov-chast-2/" TargetMode="External"/><Relationship Id="rId54" Type="http://schemas.openxmlformats.org/officeDocument/2006/relationships/image" Target="media/image14.jpeg"/><Relationship Id="rId62" Type="http://schemas.openxmlformats.org/officeDocument/2006/relationships/image" Target="media/image22.png"/><Relationship Id="rId70" Type="http://schemas.openxmlformats.org/officeDocument/2006/relationships/image" Target="media/image29.jpeg"/><Relationship Id="rId75" Type="http://schemas.openxmlformats.org/officeDocument/2006/relationships/hyperlink" Target="http://narodstream.ru/rub_stm32/" TargetMode="External"/><Relationship Id="rId83" Type="http://schemas.openxmlformats.org/officeDocument/2006/relationships/hyperlink" Target="https://an.yandex.ru/count/4cVquTHiaCO50De1CQE-ari00000ECgs7402I09Wl0Xe172WmvR10O01ZSt-9uW1jeRTa2cG0VYKhOyac07okhxU8w01lfFCZIIe0PB-hzuZk062f9dq5S010jW1bh2j4E01vfJJ3kW15lW1fkdUlW680WIW0jwugWAv0hCtk1W0prTRy0Asywq6-0A2W820W80IW0E9_8dz3OW3XiBkaWIO0_BJ1R031BW4_m7e1986-0JNf0681TUa0P05u9O2e0MqCQW5xocm1Uyfk0NlHi05y9a7o0MmwW7G1UiIu0K-y0K1c0Q0qApp3g06xWAe1ku2oGR6AvDQIO1r4z46nh_8qKc0THFP1W00071n0000gGVuKTpYMHl5IB07W82G3D070k07XWhu1m60207G2BgAW870a802u0Yld9K1W0e1mGe00000003mFzWA0k0AW8bw-0h0_1M82mYg2n2BWTui-54006eMfITRTGK0m0k0emN82u3Kam7P2_XHtE9P6yL8w0lNf07m2mQ83ARfthu1w0m2c0tylMRo3G3w3G223W293W0000000F0_a0x0X3sO3iRNpDILYU2w4w0Em8Gzi0u1eGy00000003mFwWF-AFHefRhnk98?stat-id=4&amp;test-tag=79164866584577&amp;format-type=24&amp;banner-test-tags=eyI0ODQ3OTM2ODI4IjoiNzkxNjQ4MzcyMzI2NDAifQ%3D%3D&amp;" TargetMode="External"/><Relationship Id="rId88" Type="http://schemas.openxmlformats.org/officeDocument/2006/relationships/image" Target="media/image30.jpeg"/><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an.yandex.ru/count/EwrwcfOS6sm50D41COE-ari00000ECgs7402I09Wl0Xe172AffoG1e01xCtW6OW1rBMagJMG0VZAnCelc07gZ-3LBg01zih4oY-e0UYEuDKkk07st_Rr6S010jW1ieMB5U01qBto4UW1OFW1elhUlW680WIW0g2-sHQv0ZKEeSckSQ_iy0BKg-3n2FW2We20W82W5803cuYDb0-80_p-_FuFi0C4w0It0lW4b8q2Y0MKZGAG1SFC0w05u52e1RT4i0MtHBW5YdN01R3x3CW5yAK3q0Nb7k05Ml050PW6tgcE6Q06xWAe1ku2oGR6AvDQIO1r4z46nh_8qKc0THFP1W00071n0000gGVuKQ3NoXF5IB07W82G3D070k07XWhu1m60207G2BgAW870a802u0YGtwmBW0e1mGe00000003mFzWA0k0AW8bw-0h0_1M82mYg2n2xDKOO-54007PJmILRTGK0m0k0emN82u3Kam7P2_XHeDVA4yL8w0kKZGBm2mQ83ABwthu1w0m2c0tylMRo3G3w3G223W293W0000000F0_a0x0X3sO3iRNpDILYU2w4w0Em8Gzi0u1eGy00000003mFwWF-AFngwRvnE98?stat-id=4&amp;test-tag=89060471234561&amp;format-type=24&amp;banner-test-tags=eyI2Mzg2Mzg5NjkyIjoiODkwNjA0NDE4ODI2MjQifQ%3D%3D&amp;" TargetMode="External"/><Relationship Id="rId23" Type="http://schemas.openxmlformats.org/officeDocument/2006/relationships/hyperlink" Target="http://narodstream.ru/stm-urok-109-nrf24l01-peredayom-vlazhnost-i-temperaturu-s-datchika-dht22/" TargetMode="External"/><Relationship Id="rId28" Type="http://schemas.openxmlformats.org/officeDocument/2006/relationships/image" Target="media/image7.png"/><Relationship Id="rId36" Type="http://schemas.openxmlformats.org/officeDocument/2006/relationships/hyperlink" Target="http://narodstream.ru/stm-urok-113-nrf24l01-neskolko-peredatchikov-chast-2/" TargetMode="External"/><Relationship Id="rId49" Type="http://schemas.openxmlformats.org/officeDocument/2006/relationships/hyperlink" Target="https://an.yandex.ru/count/Aj1TnXXARYa50D41CPM-ari00000ECgs7402I09Wl0Xe172AffoG1e01xCtW6OW1rBMagJMG0VZAnCelc07gZ-3LBg01zih4oY-e0UYEuDKkk07st_Rr6S010jW1ieMB5U01qBto4UW1OFW1elhUlW680WIW0g2-sHQv0Z5xxyERWY9ly0BXZwgr2FW2We20W8304u03xuV0-WM80vs3l_qAi0C4w0I10_W4vEi1Y0Nawm6G1RlN0g05taQe1Vaxi0NvExW5gLV01R3x3CW5yAK3q0Ny6k05Ml050PW6tgcE6Q06xWAe1ku2oGR6AvDQIO1r4z46nh_8qKc0THFP1W00071n0000gGVuKMn831Z5IB07W82G3D070k07XWhu1m60207G2BgAW870a802u0YGtwmBW0e1mGe00000003mFzWA0k0AW8bw-0h0_1M82mYg2n3En-uJ-54006slqIPRTGK0m0k0emN82u3Kam7P2_XHR4WC6CL8w0lawm7m2mQ83ABwthu1w0m2c0tylMRo3G3w3G223W293W0000000F0_a0x0X3sO3iRNpDILYU2w4w0Em8Gzi0u1eGy00000003mFwWF-AE1phM1nk98?stat-id=4&amp;test-tag=85761936351233&amp;format-type=24&amp;banner-test-tags=eyI2Mzg2Mzg5NjkyIjoiODU3NjE5MDY5OTkyOTYifQ%3D%3D&amp;" TargetMode="External"/><Relationship Id="rId57" Type="http://schemas.openxmlformats.org/officeDocument/2006/relationships/image" Target="media/image17.png"/><Relationship Id="rId10" Type="http://schemas.openxmlformats.org/officeDocument/2006/relationships/hyperlink" Target="https://an.yandex.ru/count/Q5diOHn9Qfq50Du1COA-ari00000ECgs7402I09Wl0Xe172WmvR10O01ZSt-9uW1jeRTa2cG0VYKhOyac07okhxU8w01lfFCZIIe0PB-hzuZk062f9dq5S010jW1bh2j4E01vfJJ3kW15lW1fkdUlW680WEW0jwugWAv0ZKEeSckSQ_iy0ACpFxi3VW2We20W82W5803YVo9_Gs80uR2xf84c0FoqmMe0nAm0mIu1Fy1w0IR1FW4jPW1Y0Mrc06G1PkM0g05tIse1U0ci0NW9hW5tKR01V2P1yW5iEe1q0Mt4U05Fl050PW6WD2iymwW1ku2g0Rk0ia6nYkJMac0THFH1iQ_oD59W7KJsGO0001mSG000Aa7-54yzwCJnKYm1u20a0pG1mBW1uOA-0S1W0W1q0YwYe21m9200k08hvoL0O0A0S4A00000000y3_O2WBW2e29UlWAmFmLY0i6gWiGwXNTM_XH003rchSbMtK50C0BWAC5o0k0r9C1sGluKJptenF5IEWBjPW1y0i6Y0ocwTw-0UWC0fWDbOneyWq0-Wq0WWu0YGu00000003mFv0Em8Gzc0x6rypKbOdWkXEW3i24FR0E0Q4F00000000y3-e3_YZaP2nzCJYI000?stat-id=3&amp;test-tag=89060471234561&amp;format-type=24&amp;banner-test-tags=eyI0ODQ3OTM2ODI4IjoiODkwNjA0NDE4ODI2MjQifQ%3D%3D&amp;" TargetMode="External"/><Relationship Id="rId31" Type="http://schemas.openxmlformats.org/officeDocument/2006/relationships/image" Target="media/image10.png"/><Relationship Id="rId44" Type="http://schemas.openxmlformats.org/officeDocument/2006/relationships/hyperlink" Target="https://an.yandex.ru/count/BiBWUdqgn5i50D01CPI-ari00000ECgs7402I09Wl0Xe172WmvR10O01sE3CgmU80QE8tP0fa06cakID99W1eiM-tYEW0SAapOqag07iWR3U8xW1tAUPz1N00GBO0PQmhH3W0UQKqmxe0HRu0RQLthu1Y083e0BUkAe2kG8nU-_3cu8YR_02kgZIv0Bu0eA0W820m1EO0wKVg0CIi0C4k0J_0UW4gmJu18J70OW5XCS1a0NctW6W1Tixg0NDCh05pJAu1T8um0NmcGV81R3g0T05uXRW1J_m1G6O1e3GhFCEe0Rk0gW6xWB91iOharf9W7KJqGR6lyZHIO1r4za60000S740002f1_XH3Adc5yL8i0U0W90Cq0S2u0U62lW70O080T08keg0WS2GW0BW2A-SbG602W712W0000000F0_s0e2u0g0YNhu2i3y5OWB1geB4F1oonluKG00baV89bjr1G302u2Z1SWBWDIJ0TaB-54CgUONnKZe2uJ70V0B1eWCjfNUlW7e30AO3PMCQF8D0FeD088E08aE00000000y3-G3i24FPWEnjVCr9M9uBeJe0x0X3sm3W6X3m0000000F0_g0_ue-7Aulp5uaW0?stat-id=3&amp;test-tag=85761936351233&amp;format-type=24&amp;banner-test-tags=eyI0ODQ2MjkwMDY3IjoiODU3NjE5MDY5OTkyOTYifQ%3D%3D&amp;" TargetMode="External"/><Relationship Id="rId52" Type="http://schemas.openxmlformats.org/officeDocument/2006/relationships/hyperlink" Target="http://narodstream.ru/stm-urok-113-nrf24l01-neskolko-peredatchikov-chast-1/" TargetMode="External"/><Relationship Id="rId60" Type="http://schemas.openxmlformats.org/officeDocument/2006/relationships/image" Target="media/image20.png"/><Relationship Id="rId65" Type="http://schemas.openxmlformats.org/officeDocument/2006/relationships/hyperlink" Target="http://narodstream.ru/wp-content/uploads/2018/03/stm113img23.png" TargetMode="External"/><Relationship Id="rId73" Type="http://schemas.openxmlformats.org/officeDocument/2006/relationships/hyperlink" Target="http://narodstream.ru/author/admin/" TargetMode="External"/><Relationship Id="rId78" Type="http://schemas.openxmlformats.org/officeDocument/2006/relationships/hyperlink" Target="https://an.yandex.ru/count/Oh8wes521sW50Du1CQ6-ari00000ECgs7402I09Wl0Xe172yqvon0O01sPlr2uW1ovh_-YkG0VodeFGdc07UvhsW9g01bggCz2Ue0TpclQ0ck07U_Dx-5i010jW1YCw01k01xjlP2UW15FW1hjNYlW680WEW0k03kGApDxWO0CzNMyW2hQZtp_sXa9S2y0AHcVcV2FW2We20W8204e03-8tKHuW3qwcLfmUO0w231QW34h031BW4_m7e1AuE-0IJOeW5asAG1Trie0Mv7QW5-XYm1VeOk0NI6y05Wz82o0NuLT05dGlW1Gdm1G6O1fxIjsgW1ku2g0Rk0ia6nYkJMac0THFH1iQ_oD59W7KJsGO002rmSG000Aa7-54aXmCRnKYm1u20a0pG1mBW1uOA-0S1W0W1q0YwYe21m9200k08y0602W712W0000000F0_s0e2u0g0YNhu2i3y5OWB1geB4FhEIGxuKG00Et-F9rjr1G302u2Z1SWBWDIJ0TaB-54aXmCRnKZe2vDYy0i6Y0okrUA-0UWC0fWDbOneyWq0-Wq0WWu0YGu00000003mFv0Em8Gzc0x6rypKbOdWkXEW3i24FR0E0Q4F00000000y3-e3_YZqRcjuCRYI000?stat-id=3&amp;test-tag=79164866584577&amp;format-type=24&amp;banner-test-tags=eyI1MzU2MzkwOTEwIjoiNzkxNjQ4MzcyMzI2NDAifQ%3D%3D&amp;" TargetMode="External"/><Relationship Id="rId81" Type="http://schemas.openxmlformats.org/officeDocument/2006/relationships/hyperlink" Target="https://direct.yandex.ru/?partner" TargetMode="External"/><Relationship Id="rId86" Type="http://schemas.openxmlformats.org/officeDocument/2006/relationships/hyperlink" Target="https://direct.yandex.ru/?partner" TargetMode="External"/><Relationship Id="rId4" Type="http://schemas.openxmlformats.org/officeDocument/2006/relationships/hyperlink" Target="http://narodstream.ru/stm-urok-113-nrf24l01-neskolko-peredatchikov-chast-1/" TargetMode="External"/><Relationship Id="rId9" Type="http://schemas.openxmlformats.org/officeDocument/2006/relationships/hyperlink" Target="http://narodstream.ru/stm-urok-113-nrf24l01-neskolko-peredatchikov-chast-1/" TargetMode="External"/><Relationship Id="rId13" Type="http://schemas.openxmlformats.org/officeDocument/2006/relationships/hyperlink" Target="https://an.yandex.ru/count/Q5diOHn9Qfq50Du1COA-ari00000ECgs7402I09Wl0Xe172WmvR10O01ZSt-9uW1jeRTa2cG0VYKhOyac07okhxU8w01lfFCZIIe0PB-hzuZk062f9dq5S010jW1bh2j4E01vfJJ3kW15lW1fkdUlW680WEW0jwugWAv0ZKEeSckSQ_iy0ACpFxi3VW2We20W82W5803YVo9_Gs80uR2xf84c0FoqmMe0nAm0mIu1Fy1w0IR1FW4jPW1Y0Mrc06G1PkM0g05tIse1U0ci0NW9hW5tKR01V2P1yW5iEe1q0Mt4U05Fl050PW6WD2iymwW1ku2g0Rk0ia6nYkJMac0THFH1iQ_oD59W7KJsGO0001mSG000Aa7-54yzwCJnKYm1u20a0pG1mBW1uOA-0S1W0W1q0YwYe21m9200k08hvoL0O0A0S4A00000000y3_O2WBW2e29UlWAmFmLY0i6gWiGwXNTM_XH003rchSbMtK50C0BWAC5o0k0r9C1sGluKJptenF5IEWBjPW1y0i6Y0ocwTw-0UWC0fWDbOneyWq0-Wq0WWu0YGu00000003mFv0Em8Gzc0x6rypKbOdWkXEW3i24FR0E0Q4F00000000y3-e3_YZaP2nzCJYI000?stat-id=3&amp;test-tag=89060471234561&amp;format-type=24&amp;banner-test-tags=eyI0ODQ3OTM2ODI4IjoiODkwNjA0NDE4ODI2MjQifQ%3D%3D&amp;" TargetMode="External"/><Relationship Id="rId18" Type="http://schemas.openxmlformats.org/officeDocument/2006/relationships/hyperlink" Target="https://an.yandex.ru/count/EwrwcfOS6sm50D41COE-ari00000ECgs7402I09Wl0Xe172AffoG1e01xCtW6OW1rBMagJMG0VZAnCelc07gZ-3LBg01zih4oY-e0UYEuDKkk07st_Rr6S010jW1ieMB5U01qBto4UW1OFW1elhUlW680WIW0g2-sHQv0ZKEeSckSQ_iy0BKg-3n2FW2We20W82W5803cuYDb0-80_p-_FuFi0C4w0It0lW4b8q2Y0MKZGAG1SFC0w05u52e1RT4i0MtHBW5YdN01R3x3CW5yAK3q0Nb7k05Ml050PW6tgcE6Q06xWAe1ku2oGR6AvDQIO1r4z46nh_8qKc0THFP1W00071n0000gGVuKQ3NoXF5IB07W82G3D070k07XWhu1m60207G2BgAW870a802u0YGtwmBW0e1mGe00000003mFzWA0k0AW8bw-0h0_1M82mYg2n2xDKOO-54007PJmILRTGK0m0k0emN82u3Kam7P2_XHeDVA4yL8w0kKZGBm2mQ83ABwthu1w0m2c0tylMRo3G3w3G223W293W0000000F0_a0x0X3sO3iRNpDILYU2w4w0Em8Gzi0u1eGy00000003mFwWF-AFngwRvnE98?stat-id=4&amp;test-tag=89060471234561&amp;format-type=24&amp;banner-test-tags=eyI2Mzg2Mzg5NjkyIjoiODkwNjA0NDE4ODI2MjQifQ%3D%3D&amp;" TargetMode="External"/><Relationship Id="rId39" Type="http://schemas.openxmlformats.org/officeDocument/2006/relationships/hyperlink" Target="http://narodstream.ru/spi/" TargetMode="External"/><Relationship Id="rId34" Type="http://schemas.openxmlformats.org/officeDocument/2006/relationships/hyperlink" Target="http://narodstream.ru/stm-urok-22-hal-i2c-i2c-to-lcd2004/" TargetMode="External"/><Relationship Id="rId50" Type="http://schemas.openxmlformats.org/officeDocument/2006/relationships/hyperlink" Target="https://an.yandex.ru/count/Aj1TnXXARYa50D41CPM-ari00000ECgs7402I09Wl0Xe172AffoG1e01xCtW6OW1rBMagJMG0VZAnCelc07gZ-3LBg01zih4oY-e0UYEuDKkk07st_Rr6S010jW1ieMB5U01qBto4UW1OFW1elhUlW680WIW0g2-sHQv0Z5xxyERWY9ly0BXZwgr2FW2We20W8304u03xuV0-WM80vs3l_qAi0C4w0I10_W4vEi1Y0Nawm6G1RlN0g05taQe1Vaxi0NvExW5gLV01R3x3CW5yAK3q0Ny6k05Ml050PW6tgcE6Q06xWAe1ku2oGR6AvDQIO1r4z46nh_8qKc0THFP1W00071n0000gGVuKMn831Z5IB07W82G3D070k07XWhu1m60207G2BgAW870a802u0YGtwmBW0e1mGe00000003mFzWA0k0AW8bw-0h0_1M82mYg2n3En-uJ-54006slqIPRTGK0m0k0emN82u3Kam7P2_XHR4WC6CL8w0lawm7m2mQ83ABwthu1w0m2c0tylMRo3G3w3G223W293W0000000F0_a0x0X3sO3iRNpDILYU2w4w0Em8Gzi0u1eGy00000003mFwWF-AE1phM1nk98?stat-id=4&amp;test-tag=85761936351233&amp;format-type=24&amp;banner-test-tags=eyI2Mzg2Mzg5NjkyIjoiODU3NjE5MDY5OTkyOTYifQ%3D%3D&amp;" TargetMode="External"/><Relationship Id="rId55" Type="http://schemas.openxmlformats.org/officeDocument/2006/relationships/image" Target="media/image15.jpeg"/><Relationship Id="rId76" Type="http://schemas.openxmlformats.org/officeDocument/2006/relationships/hyperlink" Target="http://narodstream.ru/stm-urok-113-nrf24l01-neskolko-peredatchikov-chast-3/" TargetMode="External"/><Relationship Id="rId7" Type="http://schemas.openxmlformats.org/officeDocument/2006/relationships/hyperlink" Target="http://narodstream.ru/spi/" TargetMode="External"/><Relationship Id="rId71" Type="http://schemas.openxmlformats.org/officeDocument/2006/relationships/hyperlink" Target="http://narodstream.ru/stm-urok-113-nrf24l01-neskolko-peredatchikov-chast-3/"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media/image8.png"/><Relationship Id="rId24" Type="http://schemas.openxmlformats.org/officeDocument/2006/relationships/image" Target="media/image3.png"/><Relationship Id="rId40" Type="http://schemas.openxmlformats.org/officeDocument/2006/relationships/hyperlink" Target="http://narodstream.ru/rub_stm32/" TargetMode="External"/><Relationship Id="rId45" Type="http://schemas.openxmlformats.org/officeDocument/2006/relationships/hyperlink" Target="https://an.yandex.ru/count/BiBWUdqgn5i50D01CPI-ari00000ECgs7402I09Wl0Xe172WmvR10O01sE3CgmU80QE8tP0fa06cakID99W1eiM-tYEW0SAapOqag07iWR3U8xW1tAUPz1N00GBO0PQmhH3W0UQKqmxe0HRu0RQLthu1Y083e0BUkAe2kG8nU-_3cu8YR_02kgZIv0Bu0eA0W820m1EO0wKVg0CIi0C4k0J_0UW4gmJu18J70OW5XCS1a0NctW6W1Tixg0NDCh05pJAu1T8um0NmcGV81R3g0T05uXRW1J_m1G6O1e3GhFCEe0Rk0gW6xWB91iOharf9W7KJqGR6lyZHIO1r4za60000S740002f1_XH3Adc5yL8i0U0W90Cq0S2u0U62lW70O080T08keg0WS2GW0BW2A-SbG602W712W0000000F0_s0e2u0g0YNhu2i3y5OWB1geB4F1oonluKG00baV89bjr1G302u2Z1SWBWDIJ0TaB-54CgUONnKZe2uJ70V0B1eWCjfNUlW7e30AO3PMCQF8D0FeD088E08aE00000000y3-G3i24FPWEnjVCr9M9uBeJe0x0X3sm3W6X3m0000000F0_g0_ue-7Aulp5uaW0?stat-id=3&amp;test-tag=85761936351233&amp;format-type=24&amp;banner-test-tags=eyI0ODQ2MjkwMDY3IjoiODU3NjE5MDY5OTkyOTYifQ%3D%3D&amp;" TargetMode="External"/><Relationship Id="rId66" Type="http://schemas.openxmlformats.org/officeDocument/2006/relationships/image" Target="media/image25.png"/><Relationship Id="rId87" Type="http://schemas.openxmlformats.org/officeDocument/2006/relationships/hyperlink" Target="http://narodstream.ru/stm-urok-113-nrf24l01-neskolko-peredatchikov-chast-2/" TargetMode="External"/><Relationship Id="rId61" Type="http://schemas.openxmlformats.org/officeDocument/2006/relationships/image" Target="media/image21.png"/><Relationship Id="rId82" Type="http://schemas.openxmlformats.org/officeDocument/2006/relationships/hyperlink" Target="https://an.yandex.ru/count/4cVquTHiaCO50De1CQE-ari00000ECgs7402I09Wl0Xe172WmvR10O01ZSt-9uW1jeRTa2cG0VYKhOyac07okhxU8w01lfFCZIIe0PB-hzuZk062f9dq5S010jW1bh2j4E01vfJJ3kW15lW1fkdUlW680WIW0jwugWAv0hCtk1W0prTRy0Asywq6-0A2W820W80IW0E9_8dz3OW3XiBkaWIO0_BJ1R031BW4_m7e1986-0JNf0681TUa0P05u9O2e0MqCQW5xocm1Uyfk0NlHi05y9a7o0MmwW7G1UiIu0K-y0K1c0Q0qApp3g06xWAe1ku2oGR6AvDQIO1r4z46nh_8qKc0THFP1W00071n0000gGVuKTpYMHl5IB07W82G3D070k07XWhu1m60207G2BgAW870a802u0Yld9K1W0e1mGe00000003mFzWA0k0AW8bw-0h0_1M82mYg2n2BWTui-54006eMfITRTGK0m0k0emN82u3Kam7P2_XHtE9P6yL8w0lNf07m2mQ83ARfthu1w0m2c0tylMRo3G3w3G223W293W0000000F0_a0x0X3sO3iRNpDILYU2w4w0Em8Gzi0u1eGy00000003mFwWF-AFHefRhnk98?stat-id=4&amp;test-tag=79164866584577&amp;format-type=24&amp;banner-test-tags=eyI0ODQ3OTM2ODI4IjoiNzkxNjQ4MzcyMzI2NDAifQ%3D%3D&amp;" TargetMode="External"/><Relationship Id="rId19" Type="http://schemas.openxmlformats.org/officeDocument/2006/relationships/hyperlink" Target="https://direct.yandex.ru/?part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7337</Words>
  <Characters>41824</Characters>
  <Application>Microsoft Office Word</Application>
  <DocSecurity>0</DocSecurity>
  <Lines>348</Lines>
  <Paragraphs>98</Paragraphs>
  <ScaleCrop>false</ScaleCrop>
  <Company/>
  <LinksUpToDate>false</LinksUpToDate>
  <CharactersWithSpaces>49063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2018-09-08T12:20:00Z</dcterms:created>
  <dcterms:modified xsi:type="dcterms:W3CDTF">2018-09-08T12:21:00Z</dcterms:modified>
</cp:coreProperties>
</file>