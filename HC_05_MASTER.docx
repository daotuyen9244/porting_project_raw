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F47" w:rsidRPr="00EB1F47" w:rsidRDefault="00EB1F47" w:rsidP="00EB1F47">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EB1F47">
        <w:rPr>
          <w:rFonts w:ascii="Arial" w:eastAsia="Times New Roman" w:hAnsi="Arial" w:cs="Arial"/>
          <w:b/>
          <w:bCs/>
          <w:color w:val="000000"/>
          <w:kern w:val="36"/>
          <w:sz w:val="63"/>
          <w:szCs w:val="63"/>
        </w:rPr>
        <w:t>STM Lesson 99. HC-05. Master. We connect two MCs. Part 1</w:t>
      </w:r>
    </w:p>
    <w:p w:rsidR="00EB1F47" w:rsidRPr="00EB1F47" w:rsidRDefault="00EB1F47" w:rsidP="00EB1F47">
      <w:pPr>
        <w:shd w:val="clear" w:color="auto" w:fill="FAFAF0"/>
        <w:spacing w:after="150" w:line="240" w:lineRule="auto"/>
        <w:textAlignment w:val="baseline"/>
        <w:rPr>
          <w:rFonts w:ascii="Arial" w:eastAsia="Times New Roman" w:hAnsi="Arial" w:cs="Arial"/>
          <w:color w:val="9F9F9F"/>
          <w:sz w:val="18"/>
          <w:szCs w:val="18"/>
        </w:rPr>
      </w:pPr>
      <w:r w:rsidRPr="00EB1F47">
        <w:rPr>
          <w:rFonts w:ascii="inherit" w:eastAsia="Times New Roman" w:hAnsi="inherit" w:cs="Arial"/>
          <w:color w:val="9F9F9F"/>
          <w:sz w:val="18"/>
          <w:szCs w:val="18"/>
          <w:bdr w:val="none" w:sz="0" w:space="0" w:color="auto" w:frame="1"/>
        </w:rPr>
        <w:t>Posted on </w:t>
      </w:r>
      <w:hyperlink r:id="rId4" w:tooltip="STM Lesson 99. HC-05.  Master.  We connect two MCs.  Part 1" w:history="1">
        <w:r w:rsidRPr="00EB1F47">
          <w:rPr>
            <w:rFonts w:ascii="inherit" w:eastAsia="Times New Roman" w:hAnsi="inherit" w:cs="Arial"/>
            <w:color w:val="0066CC"/>
            <w:sz w:val="18"/>
            <w:szCs w:val="18"/>
            <w:u w:val="single"/>
            <w:bdr w:val="none" w:sz="0" w:space="0" w:color="auto" w:frame="1"/>
          </w:rPr>
          <w:t>December 4, 2017</w:t>
        </w:r>
      </w:hyperlink>
      <w:r w:rsidRPr="00EB1F47">
        <w:rPr>
          <w:rFonts w:ascii="inherit" w:eastAsia="Times New Roman" w:hAnsi="inherit" w:cs="Arial"/>
          <w:color w:val="9F9F9F"/>
          <w:sz w:val="18"/>
          <w:szCs w:val="18"/>
          <w:bdr w:val="none" w:sz="0" w:space="0" w:color="auto" w:frame="1"/>
        </w:rPr>
        <w:t>by </w:t>
      </w:r>
      <w:hyperlink r:id="rId5" w:tooltip="View all by Narod Stream" w:history="1">
        <w:r w:rsidRPr="00EB1F47">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7" name="Picture 17"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B1F47">
          <w:rPr>
            <w:rFonts w:ascii="inherit" w:eastAsia="Times New Roman" w:hAnsi="inherit" w:cs="Arial"/>
            <w:color w:val="0066CC"/>
            <w:sz w:val="18"/>
            <w:szCs w:val="18"/>
            <w:u w:val="single"/>
            <w:bdr w:val="none" w:sz="0" w:space="0" w:color="auto" w:frame="1"/>
          </w:rPr>
          <w:t>Narod</w:t>
        </w:r>
        <w:proofErr w:type="spellEnd"/>
        <w:r w:rsidRPr="00EB1F47">
          <w:rPr>
            <w:rFonts w:ascii="inherit" w:eastAsia="Times New Roman" w:hAnsi="inherit" w:cs="Arial"/>
            <w:color w:val="0066CC"/>
            <w:sz w:val="18"/>
            <w:szCs w:val="18"/>
            <w:u w:val="single"/>
            <w:bdr w:val="none" w:sz="0" w:space="0" w:color="auto" w:frame="1"/>
          </w:rPr>
          <w:t xml:space="preserve"> Stream</w:t>
        </w:r>
      </w:hyperlink>
      <w:r w:rsidRPr="00EB1F47">
        <w:rPr>
          <w:rFonts w:ascii="Arial" w:eastAsia="Times New Roman" w:hAnsi="Arial" w:cs="Arial"/>
          <w:color w:val="9F9F9F"/>
          <w:sz w:val="18"/>
          <w:szCs w:val="18"/>
        </w:rPr>
        <w:t xml:space="preserve"> </w:t>
      </w:r>
      <w:r w:rsidRPr="00EB1F47">
        <w:rPr>
          <w:rFonts w:ascii="inherit" w:eastAsia="Times New Roman" w:hAnsi="inherit" w:cs="Arial"/>
          <w:color w:val="9F9F9F"/>
          <w:sz w:val="18"/>
          <w:szCs w:val="18"/>
          <w:bdr w:val="none" w:sz="0" w:space="0" w:color="auto" w:frame="1"/>
        </w:rPr>
        <w:t>Published in </w:t>
      </w:r>
      <w:hyperlink r:id="rId7" w:history="1">
        <w:r w:rsidRPr="00EB1F47">
          <w:rPr>
            <w:rFonts w:ascii="inherit" w:eastAsia="Times New Roman" w:hAnsi="inherit" w:cs="Arial"/>
            <w:color w:val="0066CC"/>
            <w:sz w:val="18"/>
            <w:szCs w:val="18"/>
            <w:u w:val="single"/>
            <w:bdr w:val="none" w:sz="0" w:space="0" w:color="auto" w:frame="1"/>
          </w:rPr>
          <w:t>Programming STM32 </w:t>
        </w:r>
      </w:hyperlink>
      <w:r w:rsidRPr="00EB1F47">
        <w:rPr>
          <w:rFonts w:ascii="inherit" w:eastAsia="Times New Roman" w:hAnsi="inherit" w:cs="Arial"/>
          <w:color w:val="9F9F9F"/>
          <w:sz w:val="18"/>
          <w:szCs w:val="18"/>
          <w:bdr w:val="none" w:sz="0" w:space="0" w:color="auto" w:frame="1"/>
        </w:rPr>
        <w:t>- </w:t>
      </w:r>
      <w:hyperlink r:id="rId8" w:anchor="respond" w:history="1">
        <w:r w:rsidRPr="00EB1F47">
          <w:rPr>
            <w:rFonts w:ascii="inherit" w:eastAsia="Times New Roman" w:hAnsi="inherit" w:cs="Arial"/>
            <w:color w:val="0066CC"/>
            <w:sz w:val="18"/>
            <w:szCs w:val="18"/>
            <w:u w:val="single"/>
            <w:bdr w:val="none" w:sz="0" w:space="0" w:color="auto" w:frame="1"/>
          </w:rPr>
          <w:t>No Comments ↓</w:t>
        </w:r>
      </w:hyperlink>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EB1F47">
          <w:rPr>
            <w:rFonts w:ascii="inherit" w:eastAsia="Times New Roman" w:hAnsi="inherit" w:cs="Arial"/>
            <w:color w:val="0000FF"/>
            <w:sz w:val="21"/>
            <w:szCs w:val="21"/>
            <w:u w:val="single"/>
          </w:rPr>
          <w:t xml:space="preserve">Programming </w:t>
        </w:r>
        <w:proofErr w:type="spellStart"/>
        <w:r w:rsidRPr="00EB1F47">
          <w:rPr>
            <w:rFonts w:ascii="inherit" w:eastAsia="Times New Roman" w:hAnsi="inherit" w:cs="Arial"/>
            <w:color w:val="0000FF"/>
            <w:sz w:val="21"/>
            <w:szCs w:val="21"/>
            <w:u w:val="single"/>
          </w:rPr>
          <w:t>Lessons</w:t>
        </w:r>
      </w:hyperlink>
      <w:hyperlink r:id="rId10" w:tgtFrame="_blank" w:history="1">
        <w:r w:rsidRPr="00EB1F47">
          <w:rPr>
            <w:rFonts w:ascii="inherit" w:eastAsia="Times New Roman" w:hAnsi="inherit" w:cs="Arial"/>
            <w:color w:val="0000FF"/>
            <w:sz w:val="21"/>
            <w:szCs w:val="21"/>
            <w:u w:val="single"/>
          </w:rPr>
          <w:t>Learn</w:t>
        </w:r>
        <w:proofErr w:type="spellEnd"/>
        <w:r w:rsidRPr="00EB1F47">
          <w:rPr>
            <w:rFonts w:ascii="inherit" w:eastAsia="Times New Roman" w:hAnsi="inherit" w:cs="Arial"/>
            <w:color w:val="0000FF"/>
            <w:sz w:val="21"/>
            <w:szCs w:val="21"/>
            <w:u w:val="single"/>
          </w:rPr>
          <w:t xml:space="preserve"> all the in-house cooking </w:t>
        </w:r>
        <w:r w:rsidRPr="00EB1F47">
          <w:rPr>
            <w:rFonts w:ascii="inherit" w:eastAsia="Times New Roman" w:hAnsi="inherit" w:cs="Arial"/>
            <w:b/>
            <w:bCs/>
            <w:color w:val="0000FF"/>
            <w:sz w:val="21"/>
            <w:szCs w:val="21"/>
            <w:u w:val="single"/>
          </w:rPr>
          <w:t>programming</w:t>
        </w:r>
        <w:r w:rsidRPr="00EB1F47">
          <w:rPr>
            <w:rFonts w:ascii="inherit" w:eastAsia="Times New Roman" w:hAnsi="inherit" w:cs="Arial"/>
            <w:color w:val="0000FF"/>
            <w:sz w:val="21"/>
            <w:szCs w:val="21"/>
            <w:u w:val="single"/>
          </w:rPr>
          <w:t xml:space="preserve"> training ! Get the book on the </w:t>
        </w:r>
        <w:proofErr w:type="spellStart"/>
        <w:r w:rsidRPr="00EB1F47">
          <w:rPr>
            <w:rFonts w:ascii="inherit" w:eastAsia="Times New Roman" w:hAnsi="inherit" w:cs="Arial"/>
            <w:color w:val="0000FF"/>
            <w:sz w:val="21"/>
            <w:szCs w:val="21"/>
            <w:u w:val="single"/>
          </w:rPr>
          <w:t>e-mail!</w:t>
        </w:r>
      </w:hyperlink>
      <w:hyperlink r:id="rId11" w:tgtFrame="_blank" w:history="1">
        <w:r w:rsidRPr="00EB1F47">
          <w:rPr>
            <w:rFonts w:ascii="inherit" w:eastAsia="Times New Roman" w:hAnsi="inherit" w:cs="Arial"/>
            <w:color w:val="0000FF"/>
            <w:sz w:val="21"/>
            <w:szCs w:val="21"/>
            <w:u w:val="single"/>
          </w:rPr>
          <w:t>To</w:t>
        </w:r>
        <w:proofErr w:type="spellEnd"/>
        <w:r w:rsidRPr="00EB1F47">
          <w:rPr>
            <w:rFonts w:ascii="inherit" w:eastAsia="Times New Roman" w:hAnsi="inherit" w:cs="Arial"/>
            <w:color w:val="0000FF"/>
            <w:sz w:val="21"/>
            <w:szCs w:val="21"/>
            <w:u w:val="single"/>
          </w:rPr>
          <w:t xml:space="preserve"> learn </w:t>
        </w:r>
        <w:proofErr w:type="spellStart"/>
        <w:r w:rsidRPr="00EB1F47">
          <w:rPr>
            <w:rFonts w:ascii="inherit" w:eastAsia="Times New Roman" w:hAnsi="inherit" w:cs="Arial"/>
            <w:color w:val="0000FF"/>
            <w:sz w:val="21"/>
            <w:szCs w:val="21"/>
            <w:u w:val="single"/>
          </w:rPr>
          <w:t>more</w:t>
        </w:r>
      </w:hyperlink>
      <w:hyperlink r:id="rId12" w:tgtFrame="_blank" w:history="1">
        <w:r w:rsidRPr="00EB1F47">
          <w:rPr>
            <w:rFonts w:ascii="inherit" w:eastAsia="Times New Roman" w:hAnsi="inherit" w:cs="Arial"/>
            <w:color w:val="0000FF"/>
            <w:sz w:val="21"/>
            <w:szCs w:val="21"/>
            <w:u w:val="single"/>
          </w:rPr>
          <w:t>sheremetev.info</w:t>
        </w:r>
      </w:hyperlink>
      <w:hyperlink r:id="rId13" w:tgtFrame="_blank" w:history="1">
        <w:r w:rsidRPr="00EB1F47">
          <w:rPr>
            <w:rFonts w:ascii="inherit" w:eastAsia="Times New Roman" w:hAnsi="inherit" w:cs="Arial"/>
            <w:color w:val="0000FF"/>
            <w:sz w:val="21"/>
            <w:szCs w:val="21"/>
            <w:u w:val="single"/>
          </w:rPr>
          <w:t>Yandex.Direct</w:t>
        </w:r>
        <w:proofErr w:type="spellEnd"/>
      </w:hyperlink>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EB1F47">
          <w:rPr>
            <w:rFonts w:ascii="inherit" w:eastAsia="Times New Roman" w:hAnsi="inherit" w:cs="Arial"/>
            <w:color w:val="0000FF"/>
            <w:sz w:val="21"/>
            <w:szCs w:val="21"/>
            <w:u w:val="single"/>
          </w:rPr>
          <w:t xml:space="preserve">Dating and chatting on web </w:t>
        </w:r>
        <w:proofErr w:type="spellStart"/>
        <w:r w:rsidRPr="00EB1F47">
          <w:rPr>
            <w:rFonts w:ascii="inherit" w:eastAsia="Times New Roman" w:hAnsi="inherit" w:cs="Arial"/>
            <w:color w:val="0000FF"/>
            <w:sz w:val="21"/>
            <w:szCs w:val="21"/>
            <w:u w:val="single"/>
          </w:rPr>
          <w:t>cameras</w:t>
        </w:r>
      </w:hyperlink>
      <w:hyperlink r:id="rId15" w:tgtFrame="_blank" w:history="1">
        <w:r w:rsidRPr="00EB1F47">
          <w:rPr>
            <w:rFonts w:ascii="inherit" w:eastAsia="Times New Roman" w:hAnsi="inherit" w:cs="Arial"/>
            <w:color w:val="0000FF"/>
            <w:sz w:val="21"/>
            <w:szCs w:val="21"/>
            <w:u w:val="single"/>
          </w:rPr>
          <w:t>Registration</w:t>
        </w:r>
        <w:proofErr w:type="spellEnd"/>
        <w:r w:rsidRPr="00EB1F47">
          <w:rPr>
            <w:rFonts w:ascii="inherit" w:eastAsia="Times New Roman" w:hAnsi="inherit" w:cs="Arial"/>
            <w:color w:val="0000FF"/>
            <w:sz w:val="21"/>
            <w:szCs w:val="21"/>
            <w:u w:val="single"/>
          </w:rPr>
          <w:t xml:space="preserve"> and communication on the site are free. There is a guest </w:t>
        </w:r>
        <w:proofErr w:type="spellStart"/>
        <w:r w:rsidRPr="00EB1F47">
          <w:rPr>
            <w:rFonts w:ascii="inherit" w:eastAsia="Times New Roman" w:hAnsi="inherit" w:cs="Arial"/>
            <w:color w:val="0000FF"/>
            <w:sz w:val="21"/>
            <w:szCs w:val="21"/>
            <w:u w:val="single"/>
          </w:rPr>
          <w:t>entrance.</w:t>
        </w:r>
      </w:hyperlink>
      <w:hyperlink r:id="rId16" w:tgtFrame="_blank" w:history="1">
        <w:r w:rsidRPr="00EB1F47">
          <w:rPr>
            <w:rFonts w:ascii="inherit" w:eastAsia="Times New Roman" w:hAnsi="inherit" w:cs="Arial"/>
            <w:color w:val="0000FF"/>
            <w:sz w:val="21"/>
            <w:szCs w:val="21"/>
            <w:u w:val="single"/>
          </w:rPr>
          <w:t>To</w:t>
        </w:r>
        <w:proofErr w:type="spellEnd"/>
        <w:r w:rsidRPr="00EB1F47">
          <w:rPr>
            <w:rFonts w:ascii="inherit" w:eastAsia="Times New Roman" w:hAnsi="inherit" w:cs="Arial"/>
            <w:color w:val="0000FF"/>
            <w:sz w:val="21"/>
            <w:szCs w:val="21"/>
            <w:u w:val="single"/>
          </w:rPr>
          <w:t xml:space="preserve"> learn </w:t>
        </w:r>
        <w:proofErr w:type="spellStart"/>
        <w:r w:rsidRPr="00EB1F47">
          <w:rPr>
            <w:rFonts w:ascii="inherit" w:eastAsia="Times New Roman" w:hAnsi="inherit" w:cs="Arial"/>
            <w:color w:val="0000FF"/>
            <w:sz w:val="21"/>
            <w:szCs w:val="21"/>
            <w:u w:val="single"/>
          </w:rPr>
          <w:t>more</w:t>
        </w:r>
      </w:hyperlink>
      <w:hyperlink r:id="rId17" w:tgtFrame="_blank" w:history="1">
        <w:r w:rsidRPr="00EB1F47">
          <w:rPr>
            <w:rFonts w:ascii="inherit" w:eastAsia="Times New Roman" w:hAnsi="inherit" w:cs="Arial"/>
            <w:color w:val="0000FF"/>
            <w:sz w:val="21"/>
            <w:szCs w:val="21"/>
            <w:u w:val="single"/>
          </w:rPr>
          <w:t>hitlove.ru</w:t>
        </w:r>
      </w:hyperlink>
      <w:hyperlink r:id="rId18" w:tgtFrame="_blank" w:history="1">
        <w:r w:rsidRPr="00EB1F47">
          <w:rPr>
            <w:rFonts w:ascii="inherit" w:eastAsia="Times New Roman" w:hAnsi="inherit" w:cs="Arial"/>
            <w:color w:val="0000FF"/>
            <w:sz w:val="21"/>
            <w:szCs w:val="21"/>
            <w:u w:val="single"/>
          </w:rPr>
          <w:t>Yandex.Direct</w:t>
        </w:r>
        <w:proofErr w:type="spellEnd"/>
      </w:hyperlink>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In </w:t>
      </w:r>
      <w:hyperlink r:id="rId19" w:history="1">
        <w:r w:rsidRPr="00EB1F47">
          <w:rPr>
            <w:rFonts w:ascii="inherit" w:eastAsia="Times New Roman" w:hAnsi="inherit" w:cs="Times New Roman"/>
            <w:b/>
            <w:bCs/>
            <w:color w:val="0066CC"/>
            <w:sz w:val="24"/>
            <w:szCs w:val="24"/>
            <w:bdr w:val="none" w:sz="0" w:space="0" w:color="auto" w:frame="1"/>
          </w:rPr>
          <w:t>lesson 97,</w:t>
        </w:r>
      </w:hyperlink>
      <w:r w:rsidRPr="00EB1F47">
        <w:rPr>
          <w:rFonts w:ascii="Times New Roman" w:eastAsia="Times New Roman" w:hAnsi="Times New Roman" w:cs="Times New Roman"/>
          <w:color w:val="000000"/>
          <w:sz w:val="24"/>
          <w:szCs w:val="24"/>
        </w:rPr>
        <w:t> we learned how to connect the HC-05 module in the slave mode to a master device in the form of a smartphone. Also we were able to transfer data in both directions in the form of lines. Data is transmitted very confidently, so we can safely continue to move forward on this topic.</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As part of today's lesson, we will try to configure this module as a master device, connect it to the same module acting as a slave device, leaving it connected to the STM32F103 controller. Then we already have a module configured as a master device, we connect to a similar microcontroller and as a result, the two controllers will connect wirelessly to us wirelessly via Bluetooth. Also to this controller we connect a character display with a resolution of 20 × 4 through the adapter to the I2C bus in order to track the data that will come to us from the slave device.</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The task at first glance seems complicated, but it is not so. We will certainly cope and you will understand. that there is nothing absolutely terrible in this.</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First, let's take another HC-05 module and also, as in the </w:t>
      </w:r>
      <w:hyperlink r:id="rId20" w:history="1">
        <w:r w:rsidRPr="00EB1F47">
          <w:rPr>
            <w:rFonts w:ascii="inherit" w:eastAsia="Times New Roman" w:hAnsi="inherit" w:cs="Times New Roman"/>
            <w:b/>
            <w:bCs/>
            <w:color w:val="0066CC"/>
            <w:sz w:val="24"/>
            <w:szCs w:val="24"/>
            <w:bdr w:val="none" w:sz="0" w:space="0" w:color="auto" w:frame="1"/>
          </w:rPr>
          <w:t>review</w:t>
        </w:r>
      </w:hyperlink>
      <w:r w:rsidRPr="00EB1F47">
        <w:rPr>
          <w:rFonts w:ascii="Times New Roman" w:eastAsia="Times New Roman" w:hAnsi="Times New Roman" w:cs="Times New Roman"/>
          <w:color w:val="000000"/>
          <w:sz w:val="24"/>
          <w:szCs w:val="24"/>
        </w:rPr>
        <w:t xml:space="preserve"> , connect it to the USB-TTL adapter, which in turn will be connected to the PC and run the terminal program </w:t>
      </w:r>
      <w:proofErr w:type="spellStart"/>
      <w:r w:rsidRPr="00EB1F47">
        <w:rPr>
          <w:rFonts w:ascii="Times New Roman" w:eastAsia="Times New Roman" w:hAnsi="Times New Roman" w:cs="Times New Roman"/>
          <w:color w:val="000000"/>
          <w:sz w:val="24"/>
          <w:szCs w:val="24"/>
        </w:rPr>
        <w:t>CoolTerm</w:t>
      </w:r>
      <w:proofErr w:type="spellEnd"/>
      <w:r w:rsidRPr="00EB1F47">
        <w:rPr>
          <w:rFonts w:ascii="Times New Roman" w:eastAsia="Times New Roman" w:hAnsi="Times New Roman" w:cs="Times New Roman"/>
          <w:color w:val="000000"/>
          <w:sz w:val="24"/>
          <w:szCs w:val="24"/>
        </w:rPr>
        <w:t xml:space="preserve"> also configured, as in </w:t>
      </w:r>
      <w:hyperlink r:id="rId21" w:history="1">
        <w:r w:rsidRPr="00EB1F47">
          <w:rPr>
            <w:rFonts w:ascii="inherit" w:eastAsia="Times New Roman" w:hAnsi="inherit" w:cs="Times New Roman"/>
            <w:b/>
            <w:bCs/>
            <w:color w:val="0066CC"/>
            <w:sz w:val="24"/>
            <w:szCs w:val="24"/>
            <w:bdr w:val="none" w:sz="0" w:space="0" w:color="auto" w:frame="1"/>
          </w:rPr>
          <w:t>the same review</w:t>
        </w:r>
      </w:hyperlink>
      <w:r w:rsidRPr="00EB1F47">
        <w:rPr>
          <w:rFonts w:ascii="Times New Roman" w:eastAsia="Times New Roman" w:hAnsi="Times New Roman" w:cs="Times New Roman"/>
          <w:color w:val="000000"/>
          <w:sz w:val="24"/>
          <w:szCs w:val="24"/>
        </w:rPr>
        <w:t> . and, before connecting it to the controller, configure it in the master mode.</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First of all, we will move our module to the mode of working with AT commands. Then we will check it by sending the command</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571500" cy="527050"/>
            <wp:effectExtent l="0" t="0" r="0" b="6350"/>
            <wp:docPr id="16" name="Picture 16" descr="http://narodstream.ru/wp-content/uploads/2017/10/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7/10/Image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270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We do not need the address and name of this module in principle. We need to know the address of the slave device to which we will connect the master.</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Further we go on points:</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1) First, reset all settings with the command " </w:t>
      </w:r>
      <w:r w:rsidRPr="00EB1F47">
        <w:rPr>
          <w:rFonts w:ascii="inherit" w:eastAsia="Times New Roman" w:hAnsi="inherit" w:cs="Times New Roman"/>
          <w:b/>
          <w:bCs/>
          <w:color w:val="000000"/>
          <w:sz w:val="24"/>
          <w:szCs w:val="24"/>
          <w:bdr w:val="none" w:sz="0" w:space="0" w:color="auto" w:frame="1"/>
        </w:rPr>
        <w:t>AT + ORGL</w:t>
      </w:r>
      <w:r w:rsidRPr="00EB1F47">
        <w:rPr>
          <w:rFonts w:ascii="Times New Roman" w:eastAsia="Times New Roman" w:hAnsi="Times New Roman" w:cs="Times New Roman"/>
          <w:color w:val="000000"/>
          <w:sz w:val="24"/>
          <w:szCs w:val="24"/>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2) We will reset all paired devices by entering the </w:t>
      </w:r>
      <w:r w:rsidRPr="00EB1F47">
        <w:rPr>
          <w:rFonts w:ascii="inherit" w:eastAsia="Times New Roman" w:hAnsi="inherit" w:cs="Times New Roman"/>
          <w:b/>
          <w:bCs/>
          <w:color w:val="000000"/>
          <w:sz w:val="24"/>
          <w:szCs w:val="24"/>
          <w:bdr w:val="none" w:sz="0" w:space="0" w:color="auto" w:frame="1"/>
        </w:rPr>
        <w:t>AT + RMAAD</w:t>
      </w:r>
      <w:r w:rsidRPr="00EB1F47">
        <w:rPr>
          <w:rFonts w:ascii="Times New Roman" w:eastAsia="Times New Roman" w:hAnsi="Times New Roman" w:cs="Times New Roman"/>
          <w:color w:val="000000"/>
          <w:sz w:val="24"/>
          <w:szCs w:val="24"/>
        </w:rPr>
        <w:t xml:space="preserve"> command in the </w:t>
      </w:r>
      <w:proofErr w:type="gramStart"/>
      <w:r w:rsidRPr="00EB1F47">
        <w:rPr>
          <w:rFonts w:ascii="Times New Roman" w:eastAsia="Times New Roman" w:hAnsi="Times New Roman" w:cs="Times New Roman"/>
          <w:color w:val="000000"/>
          <w:sz w:val="24"/>
          <w:szCs w:val="24"/>
        </w:rPr>
        <w:t>terminal .</w:t>
      </w:r>
      <w:proofErr w:type="gramEnd"/>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3) Set the module mode of the master device - " </w:t>
      </w:r>
      <w:r w:rsidRPr="00EB1F47">
        <w:rPr>
          <w:rFonts w:ascii="inherit" w:eastAsia="Times New Roman" w:hAnsi="inherit" w:cs="Times New Roman"/>
          <w:b/>
          <w:bCs/>
          <w:color w:val="000000"/>
          <w:sz w:val="24"/>
          <w:szCs w:val="24"/>
          <w:bdr w:val="none" w:sz="0" w:space="0" w:color="auto" w:frame="1"/>
        </w:rPr>
        <w:t>AT + ROLE = 1</w:t>
      </w:r>
      <w:r w:rsidRPr="00EB1F47">
        <w:rPr>
          <w:rFonts w:ascii="Times New Roman" w:eastAsia="Times New Roman" w:hAnsi="Times New Roman" w:cs="Times New Roman"/>
          <w:color w:val="000000"/>
          <w:sz w:val="24"/>
          <w:szCs w:val="24"/>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lastRenderedPageBreak/>
        <w:t>4) You can set the desired USART speed, for example 115200 - " </w:t>
      </w:r>
      <w:r w:rsidRPr="00EB1F47">
        <w:rPr>
          <w:rFonts w:ascii="inherit" w:eastAsia="Times New Roman" w:hAnsi="inherit" w:cs="Times New Roman"/>
          <w:b/>
          <w:bCs/>
          <w:color w:val="000000"/>
          <w:sz w:val="24"/>
          <w:szCs w:val="24"/>
          <w:bdr w:val="none" w:sz="0" w:space="0" w:color="auto" w:frame="1"/>
        </w:rPr>
        <w:t>AT + UART = 115200,0,0</w:t>
      </w:r>
      <w:r w:rsidRPr="00EB1F47">
        <w:rPr>
          <w:rFonts w:ascii="Times New Roman" w:eastAsia="Times New Roman" w:hAnsi="Times New Roman" w:cs="Times New Roman"/>
          <w:color w:val="000000"/>
          <w:sz w:val="24"/>
          <w:szCs w:val="24"/>
        </w:rPr>
        <w:t> ". And it is not necessary that the speed was the same on the modules, they will agree with each other.</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5) Restart the module with the command " </w:t>
      </w:r>
      <w:r w:rsidRPr="00EB1F47">
        <w:rPr>
          <w:rFonts w:ascii="inherit" w:eastAsia="Times New Roman" w:hAnsi="inherit" w:cs="Times New Roman"/>
          <w:b/>
          <w:bCs/>
          <w:color w:val="000000"/>
          <w:sz w:val="24"/>
          <w:szCs w:val="24"/>
          <w:bdr w:val="none" w:sz="0" w:space="0" w:color="auto" w:frame="1"/>
        </w:rPr>
        <w:t>AT + RESET</w:t>
      </w:r>
      <w:r w:rsidRPr="00EB1F47">
        <w:rPr>
          <w:rFonts w:ascii="Times New Roman" w:eastAsia="Times New Roman" w:hAnsi="Times New Roman" w:cs="Times New Roman"/>
          <w:color w:val="000000"/>
          <w:sz w:val="24"/>
          <w:szCs w:val="24"/>
        </w:rPr>
        <w:t> ". and again we translate into the reception mode of AT commands.</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6) Set the password of the slave device " </w:t>
      </w:r>
      <w:r w:rsidRPr="00EB1F47">
        <w:rPr>
          <w:rFonts w:ascii="inherit" w:eastAsia="Times New Roman" w:hAnsi="inherit" w:cs="Times New Roman"/>
          <w:b/>
          <w:bCs/>
          <w:color w:val="000000"/>
          <w:sz w:val="24"/>
          <w:szCs w:val="24"/>
          <w:bdr w:val="none" w:sz="0" w:space="0" w:color="auto" w:frame="1"/>
        </w:rPr>
        <w:t>AT + PSWD = 1234</w:t>
      </w:r>
      <w:r w:rsidRPr="00EB1F47">
        <w:rPr>
          <w:rFonts w:ascii="Times New Roman" w:eastAsia="Times New Roman" w:hAnsi="Times New Roman" w:cs="Times New Roman"/>
          <w:color w:val="000000"/>
          <w:sz w:val="24"/>
          <w:szCs w:val="24"/>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7) Recall the address of the slave from the survey class and connect the master with the slave at the command " </w:t>
      </w:r>
      <w:r w:rsidRPr="00EB1F47">
        <w:rPr>
          <w:rFonts w:ascii="inherit" w:eastAsia="Times New Roman" w:hAnsi="inherit" w:cs="Times New Roman"/>
          <w:b/>
          <w:bCs/>
          <w:color w:val="000000"/>
          <w:sz w:val="24"/>
          <w:szCs w:val="24"/>
          <w:bdr w:val="none" w:sz="0" w:space="0" w:color="auto" w:frame="1"/>
        </w:rPr>
        <w:t>AT + BIND = 98d3,31,4058cf</w:t>
      </w:r>
      <w:r w:rsidRPr="00EB1F47">
        <w:rPr>
          <w:rFonts w:ascii="Times New Roman" w:eastAsia="Times New Roman" w:hAnsi="Times New Roman" w:cs="Times New Roman"/>
          <w:color w:val="000000"/>
          <w:sz w:val="24"/>
          <w:szCs w:val="24"/>
        </w:rPr>
        <w:t xml:space="preserve"> ". If you do not remember or do not know the address of the slave, it can be recognized by also connecting to the USART-adapter and terminal program and then entering the universal command. But if we </w:t>
      </w:r>
      <w:proofErr w:type="spellStart"/>
      <w:r w:rsidRPr="00EB1F47">
        <w:rPr>
          <w:rFonts w:ascii="Times New Roman" w:eastAsia="Times New Roman" w:hAnsi="Times New Roman" w:cs="Times New Roman"/>
          <w:color w:val="000000"/>
          <w:sz w:val="24"/>
          <w:szCs w:val="24"/>
        </w:rPr>
        <w:t>can not</w:t>
      </w:r>
      <w:proofErr w:type="spellEnd"/>
      <w:r w:rsidRPr="00EB1F47">
        <w:rPr>
          <w:rFonts w:ascii="Times New Roman" w:eastAsia="Times New Roman" w:hAnsi="Times New Roman" w:cs="Times New Roman"/>
          <w:color w:val="000000"/>
          <w:sz w:val="24"/>
          <w:szCs w:val="24"/>
        </w:rPr>
        <w:t xml:space="preserve"> do this, for example, the slave device is somewhere soldered to us and we </w:t>
      </w:r>
      <w:proofErr w:type="spellStart"/>
      <w:r w:rsidRPr="00EB1F47">
        <w:rPr>
          <w:rFonts w:ascii="Times New Roman" w:eastAsia="Times New Roman" w:hAnsi="Times New Roman" w:cs="Times New Roman"/>
          <w:color w:val="000000"/>
          <w:sz w:val="24"/>
          <w:szCs w:val="24"/>
        </w:rPr>
        <w:t>can not</w:t>
      </w:r>
      <w:proofErr w:type="spellEnd"/>
      <w:r w:rsidRPr="00EB1F47">
        <w:rPr>
          <w:rFonts w:ascii="Times New Roman" w:eastAsia="Times New Roman" w:hAnsi="Times New Roman" w:cs="Times New Roman"/>
          <w:color w:val="000000"/>
          <w:sz w:val="24"/>
          <w:szCs w:val="24"/>
        </w:rPr>
        <w:t xml:space="preserve"> connect and test it using AT commands, that is, alternative ways of recognizing the address.</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8) Once again we reboot " </w:t>
      </w:r>
      <w:r w:rsidRPr="00EB1F47">
        <w:rPr>
          <w:rFonts w:ascii="inherit" w:eastAsia="Times New Roman" w:hAnsi="inherit" w:cs="Times New Roman"/>
          <w:b/>
          <w:bCs/>
          <w:color w:val="000000"/>
          <w:sz w:val="24"/>
          <w:szCs w:val="24"/>
          <w:bdr w:val="none" w:sz="0" w:space="0" w:color="auto" w:frame="1"/>
        </w:rPr>
        <w:t>AT + RESET</w:t>
      </w:r>
      <w:r w:rsidRPr="00EB1F47">
        <w:rPr>
          <w:rFonts w:ascii="Times New Roman" w:eastAsia="Times New Roman" w:hAnsi="Times New Roman" w:cs="Times New Roman"/>
          <w:color w:val="000000"/>
          <w:sz w:val="24"/>
          <w:szCs w:val="24"/>
        </w:rPr>
        <w:t xml:space="preserve"> " and we </w:t>
      </w:r>
      <w:proofErr w:type="spellStart"/>
      <w:r w:rsidRPr="00EB1F47">
        <w:rPr>
          <w:rFonts w:ascii="Times New Roman" w:eastAsia="Times New Roman" w:hAnsi="Times New Roman" w:cs="Times New Roman"/>
          <w:color w:val="000000"/>
          <w:sz w:val="24"/>
          <w:szCs w:val="24"/>
        </w:rPr>
        <w:t>can not</w:t>
      </w:r>
      <w:proofErr w:type="spellEnd"/>
      <w:r w:rsidRPr="00EB1F47">
        <w:rPr>
          <w:rFonts w:ascii="Times New Roman" w:eastAsia="Times New Roman" w:hAnsi="Times New Roman" w:cs="Times New Roman"/>
          <w:color w:val="000000"/>
          <w:sz w:val="24"/>
          <w:szCs w:val="24"/>
        </w:rPr>
        <w:t xml:space="preserve"> switch the device to the command receiving mode, but just organize the support by connecting the KEY leg to the power leg for a short time. After that, do not forget to change the speed in the terminal program to the one that we installed in step 4.</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9) Add the pair " </w:t>
      </w:r>
      <w:r w:rsidRPr="00EB1F47">
        <w:rPr>
          <w:rFonts w:ascii="inherit" w:eastAsia="Times New Roman" w:hAnsi="inherit" w:cs="Times New Roman"/>
          <w:b/>
          <w:bCs/>
          <w:color w:val="000000"/>
          <w:sz w:val="24"/>
          <w:szCs w:val="24"/>
          <w:bdr w:val="none" w:sz="0" w:space="0" w:color="auto" w:frame="1"/>
        </w:rPr>
        <w:t>AT + PAIR = 98d3,31,4058cf, 5</w:t>
      </w:r>
      <w:r w:rsidRPr="00EB1F47">
        <w:rPr>
          <w:rFonts w:ascii="Times New Roman" w:eastAsia="Times New Roman" w:hAnsi="Times New Roman" w:cs="Times New Roman"/>
          <w:color w:val="000000"/>
          <w:sz w:val="24"/>
          <w:szCs w:val="24"/>
        </w:rPr>
        <w:t> " (the terminal in this case most likely does not answer OK) and just in case again reboot.</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Now the controller to which the slave is connected can be turned on by supplying power to it. Devices should be connected and due to the program that we wrote in lesson 97, the corresponding data from the slave controller will come to the terminal program to which the master controller is connected via the adapter. Also we can now remove the echo from the port setting in the terminal program and try to transfer remotely lines from it, since we, as you remember, have an echo in the slave controller's program. And as a result, we will see the following picture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768350" cy="2286000"/>
            <wp:effectExtent l="0" t="0" r="0" b="0"/>
            <wp:docPr id="15" name="Picture 15" descr="http://narodstream.ru/wp-content/uploads/2017/11/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7/11/image0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350" cy="228600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Excellent!</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We connected the master module to the slave.</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 xml:space="preserve">The next task: connect it to the controller, then connect the two controllers. For this we will take a similar small debug board. I have not found one at the moment, there are a couple of NUCLEO-F303K8 boards, one of which we'll take. The controller, mounted on it only 32 legs, but we do not need much. Although this card is not expensive, but it is very convenient, since it does not require a programmer that already exists in it and does not require USART adapters either, since this port is virtualized there directly via ST-Link. While we immediately connect the module </w:t>
      </w:r>
      <w:r w:rsidRPr="00EB1F47">
        <w:rPr>
          <w:rFonts w:ascii="Times New Roman" w:eastAsia="Times New Roman" w:hAnsi="Times New Roman" w:cs="Times New Roman"/>
          <w:color w:val="000000"/>
          <w:sz w:val="24"/>
          <w:szCs w:val="24"/>
        </w:rPr>
        <w:lastRenderedPageBreak/>
        <w:t>HC-05 to this board will not, and we connect to it the display 20x4 through the I2C adapter. With this display we did a lot of work, so we know it. To which legs to connect the display, we will know when we will create a project in Cube MX, to which we,</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You, of course, can apply any boards and any controllers that you have available, not necessarily those like me.</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Run Cube MX, create a new project and select the controller</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2914650" cy="742950"/>
            <wp:effectExtent l="0" t="0" r="0" b="0"/>
            <wp:docPr id="14" name="Picture 14" descr="http://narodstream.ru/wp-content/uploads/2017/11/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7/11/image0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7429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Turn on the quartz resonator</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2768600" cy="603250"/>
            <wp:effectExtent l="0" t="0" r="0" b="6350"/>
            <wp:docPr id="13" name="Picture 13" descr="http://narodstream.ru/wp-content/uploads/2017/11/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7/11/image0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8600" cy="6032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Then enable debugging via SWD</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1295400" cy="781050"/>
            <wp:effectExtent l="0" t="0" r="0" b="0"/>
            <wp:docPr id="12" name="Picture 12" descr="http://narodstream.ru/wp-content/uploads/2017/11/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7/11/image0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7810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Turn on USART1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1511300" cy="438150"/>
            <wp:effectExtent l="0" t="0" r="0" b="0"/>
            <wp:docPr id="11" name="Picture 11" descr="http://narodstream.ru/wp-content/uploads/2017/11/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7/11/image04-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1300" cy="4381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Turn on the I2C for the display adapter</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895350" cy="444500"/>
            <wp:effectExtent l="0" t="0" r="0" b="0"/>
            <wp:docPr id="10" name="Picture 10" descr="http://narodstream.ru/wp-content/uploads/2017/11/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7/11/image05-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5350" cy="44450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And the SCL foot is redefined in it, since the foot is not output by default and is used for the port through ST-Link</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lastRenderedPageBreak/>
        <w:drawing>
          <wp:inline distT="0" distB="0" distL="0" distR="0">
            <wp:extent cx="844550" cy="1574800"/>
            <wp:effectExtent l="0" t="0" r="0" b="6350"/>
            <wp:docPr id="9" name="Picture 9" descr="http://narodstream.ru/wp-content/uploads/2017/11/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7/11/image06-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4550" cy="157480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The foot of the PB3 is set to the output, since on it we have an LED</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533400" cy="1752600"/>
            <wp:effectExtent l="0" t="0" r="0" b="0"/>
            <wp:docPr id="8" name="Picture 8" descr="http://narodstream.ru/wp-content/uploads/2017/11/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7/11/image07-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 cy="175260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inherit" w:eastAsia="Times New Roman" w:hAnsi="inherit" w:cs="Times New Roman"/>
          <w:b/>
          <w:bCs/>
          <w:color w:val="000000"/>
          <w:sz w:val="24"/>
          <w:szCs w:val="24"/>
          <w:bdr w:val="none" w:sz="0" w:space="0" w:color="auto" w:frame="1"/>
        </w:rPr>
        <w:t>Clock Configuration is</w:t>
      </w:r>
      <w:r w:rsidRPr="00EB1F47">
        <w:rPr>
          <w:rFonts w:ascii="Times New Roman" w:eastAsia="Times New Roman" w:hAnsi="Times New Roman" w:cs="Times New Roman"/>
          <w:color w:val="000000"/>
          <w:sz w:val="24"/>
          <w:szCs w:val="24"/>
        </w:rPr>
        <w:t> configured as follows (click on the image to enlarge the image)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66CC"/>
          <w:sz w:val="21"/>
          <w:szCs w:val="21"/>
          <w:bdr w:val="none" w:sz="0" w:space="0" w:color="auto" w:frame="1"/>
        </w:rPr>
        <w:drawing>
          <wp:inline distT="0" distB="0" distL="0" distR="0">
            <wp:extent cx="4762500" cy="1574800"/>
            <wp:effectExtent l="0" t="0" r="0" b="6350"/>
            <wp:docPr id="7" name="Picture 7" descr="http://narodstream.ru/wp-content/uploads/2017/11/image08_0500.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7/11/image08_0500.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157480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both"/>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Go to </w:t>
      </w:r>
      <w:r w:rsidRPr="00EB1F47">
        <w:rPr>
          <w:rFonts w:ascii="inherit" w:eastAsia="Times New Roman" w:hAnsi="inherit" w:cs="Arial"/>
          <w:b/>
          <w:bCs/>
          <w:color w:val="000000"/>
          <w:sz w:val="21"/>
          <w:szCs w:val="21"/>
          <w:bdr w:val="none" w:sz="0" w:space="0" w:color="auto" w:frame="1"/>
        </w:rPr>
        <w:t>Configuration</w:t>
      </w:r>
      <w:r w:rsidRPr="00EB1F47">
        <w:rPr>
          <w:rFonts w:ascii="inherit" w:eastAsia="Times New Roman" w:hAnsi="inherit" w:cs="Arial"/>
          <w:color w:val="000000"/>
          <w:sz w:val="21"/>
          <w:szCs w:val="21"/>
        </w:rPr>
        <w:t> and start by configuring USART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lastRenderedPageBreak/>
        <w:drawing>
          <wp:inline distT="0" distB="0" distL="0" distR="0">
            <wp:extent cx="4095750" cy="2101850"/>
            <wp:effectExtent l="0" t="0" r="0" b="0"/>
            <wp:docPr id="6" name="Picture 6" descr="http://narodstream.ru/wp-content/uploads/2017/11/image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7/11/image09-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0" cy="21018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both"/>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Enable interrupts</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3873500" cy="1308100"/>
            <wp:effectExtent l="0" t="0" r="0" b="6350"/>
            <wp:docPr id="5" name="Picture 5" descr="http://narodstream.ru/wp-content/uploads/2017/11/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7/11/image10-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3500" cy="130810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I do not touch anything in I2C.</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But for USART in the NVIC section we will change the priority, otherwise for some reason, as soon as the interrupts processing from USART started, I2C stopped working</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4762500" cy="590550"/>
            <wp:effectExtent l="0" t="0" r="0" b="0"/>
            <wp:docPr id="4" name="Picture 4" descr="http://narodstream.ru/wp-content/uploads/2017/11/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7/11/image1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5905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We will configure the project, adding a little stack and heaps, we will also specify the path and come up with a project name, well, let's choose the programming environment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lastRenderedPageBreak/>
        <w:drawing>
          <wp:inline distT="0" distB="0" distL="0" distR="0">
            <wp:extent cx="3473450" cy="3829050"/>
            <wp:effectExtent l="0" t="0" r="0" b="0"/>
            <wp:docPr id="3" name="Picture 3" descr="http://narodstream.ru/wp-content/uploads/2017/11/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arodstream.ru/wp-content/uploads/2017/11/image12-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3450" cy="38290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 xml:space="preserve">Generate the project, open it in </w:t>
      </w:r>
      <w:proofErr w:type="spellStart"/>
      <w:r w:rsidRPr="00EB1F47">
        <w:rPr>
          <w:rFonts w:ascii="Times New Roman" w:eastAsia="Times New Roman" w:hAnsi="Times New Roman" w:cs="Times New Roman"/>
          <w:color w:val="000000"/>
          <w:sz w:val="24"/>
          <w:szCs w:val="24"/>
        </w:rPr>
        <w:t>Keil</w:t>
      </w:r>
      <w:proofErr w:type="spellEnd"/>
      <w:r w:rsidRPr="00EB1F47">
        <w:rPr>
          <w:rFonts w:ascii="Times New Roman" w:eastAsia="Times New Roman" w:hAnsi="Times New Roman" w:cs="Times New Roman"/>
          <w:color w:val="000000"/>
          <w:sz w:val="24"/>
          <w:szCs w:val="24"/>
        </w:rPr>
        <w:t>, configure the overload of the programmer, and also enable optimization level 1 and try to assemble our project.</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Next, we </w:t>
      </w:r>
      <w:r w:rsidRPr="00EB1F47">
        <w:rPr>
          <w:rFonts w:ascii="inherit" w:eastAsia="Times New Roman" w:hAnsi="inherit" w:cs="Times New Roman"/>
          <w:b/>
          <w:bCs/>
          <w:color w:val="000000"/>
          <w:sz w:val="24"/>
          <w:szCs w:val="24"/>
          <w:bdr w:val="none" w:sz="0" w:space="0" w:color="auto" w:frame="1"/>
        </w:rPr>
        <w:t>'ll</w:t>
      </w:r>
      <w:r w:rsidRPr="00EB1F47">
        <w:rPr>
          <w:rFonts w:ascii="Times New Roman" w:eastAsia="Times New Roman" w:hAnsi="Times New Roman" w:cs="Times New Roman"/>
          <w:color w:val="000000"/>
          <w:sz w:val="24"/>
          <w:szCs w:val="24"/>
        </w:rPr>
        <w:t> take the files </w:t>
      </w:r>
      <w:proofErr w:type="spellStart"/>
      <w:r w:rsidRPr="00EB1F47">
        <w:rPr>
          <w:rFonts w:ascii="inherit" w:eastAsia="Times New Roman" w:hAnsi="inherit" w:cs="Times New Roman"/>
          <w:b/>
          <w:bCs/>
          <w:color w:val="000000"/>
          <w:sz w:val="24"/>
          <w:szCs w:val="24"/>
          <w:bdr w:val="none" w:sz="0" w:space="0" w:color="auto" w:frame="1"/>
        </w:rPr>
        <w:t>lcd.h</w:t>
      </w:r>
      <w:proofErr w:type="spellEnd"/>
      <w:r w:rsidRPr="00EB1F47">
        <w:rPr>
          <w:rFonts w:ascii="Times New Roman" w:eastAsia="Times New Roman" w:hAnsi="Times New Roman" w:cs="Times New Roman"/>
          <w:color w:val="000000"/>
          <w:sz w:val="24"/>
          <w:szCs w:val="24"/>
        </w:rPr>
        <w:t> and </w:t>
      </w:r>
      <w:proofErr w:type="spellStart"/>
      <w:r w:rsidRPr="00EB1F47">
        <w:rPr>
          <w:rFonts w:ascii="inherit" w:eastAsia="Times New Roman" w:hAnsi="inherit" w:cs="Times New Roman"/>
          <w:b/>
          <w:bCs/>
          <w:color w:val="000000"/>
          <w:sz w:val="24"/>
          <w:szCs w:val="24"/>
          <w:bdr w:val="none" w:sz="0" w:space="0" w:color="auto" w:frame="1"/>
        </w:rPr>
        <w:t>lcd.c</w:t>
      </w:r>
      <w:proofErr w:type="spellEnd"/>
      <w:r w:rsidRPr="00EB1F47">
        <w:rPr>
          <w:rFonts w:ascii="Times New Roman" w:eastAsia="Times New Roman" w:hAnsi="Times New Roman" w:cs="Times New Roman"/>
          <w:color w:val="000000"/>
          <w:sz w:val="24"/>
          <w:szCs w:val="24"/>
        </w:rPr>
        <w:t> from the </w:t>
      </w:r>
      <w:hyperlink r:id="rId37" w:history="1">
        <w:r w:rsidRPr="00EB1F47">
          <w:rPr>
            <w:rFonts w:ascii="inherit" w:eastAsia="Times New Roman" w:hAnsi="inherit" w:cs="Times New Roman"/>
            <w:b/>
            <w:bCs/>
            <w:color w:val="0066CC"/>
            <w:sz w:val="24"/>
            <w:szCs w:val="24"/>
            <w:bdr w:val="none" w:sz="0" w:space="0" w:color="auto" w:frame="1"/>
          </w:rPr>
          <w:t>lesson 22</w:t>
        </w:r>
      </w:hyperlink>
      <w:r w:rsidRPr="00EB1F47">
        <w:rPr>
          <w:rFonts w:ascii="Times New Roman" w:eastAsia="Times New Roman" w:hAnsi="Times New Roman" w:cs="Times New Roman"/>
          <w:color w:val="000000"/>
          <w:sz w:val="24"/>
          <w:szCs w:val="24"/>
        </w:rPr>
        <w:t> project </w:t>
      </w:r>
      <w:r w:rsidRPr="00EB1F47">
        <w:rPr>
          <w:rFonts w:ascii="inherit" w:eastAsia="Times New Roman" w:hAnsi="inherit" w:cs="Times New Roman"/>
          <w:b/>
          <w:bCs/>
          <w:color w:val="000000"/>
          <w:sz w:val="24"/>
          <w:szCs w:val="24"/>
          <w:bdr w:val="none" w:sz="0" w:space="0" w:color="auto" w:frame="1"/>
        </w:rPr>
        <w:t>I2CLCD80</w:t>
      </w:r>
      <w:r w:rsidRPr="00EB1F47">
        <w:rPr>
          <w:rFonts w:ascii="Times New Roman" w:eastAsia="Times New Roman" w:hAnsi="Times New Roman" w:cs="Times New Roman"/>
          <w:color w:val="000000"/>
          <w:sz w:val="24"/>
          <w:szCs w:val="24"/>
        </w:rPr>
        <w:t> and copy them to the corresponding folders of our project.</w:t>
      </w:r>
    </w:p>
    <w:p w:rsidR="00EB1F47" w:rsidRPr="00EB1F47" w:rsidRDefault="00EB1F47" w:rsidP="00EB1F47">
      <w:pPr>
        <w:shd w:val="clear" w:color="auto" w:fill="FAFAF0"/>
        <w:spacing w:after="0" w:line="240" w:lineRule="auto"/>
        <w:jc w:val="both"/>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Then connect the file </w:t>
      </w:r>
      <w:proofErr w:type="spellStart"/>
      <w:r w:rsidRPr="00EB1F47">
        <w:rPr>
          <w:rFonts w:ascii="inherit" w:eastAsia="Times New Roman" w:hAnsi="inherit" w:cs="Arial"/>
          <w:b/>
          <w:bCs/>
          <w:color w:val="000000"/>
          <w:sz w:val="21"/>
          <w:szCs w:val="21"/>
          <w:bdr w:val="none" w:sz="0" w:space="0" w:color="auto" w:frame="1"/>
        </w:rPr>
        <w:t>lcd.c</w:t>
      </w:r>
      <w:proofErr w:type="spellEnd"/>
      <w:r w:rsidRPr="00EB1F47">
        <w:rPr>
          <w:rFonts w:ascii="inherit" w:eastAsia="Times New Roman" w:hAnsi="inherit" w:cs="Arial"/>
          <w:color w:val="000000"/>
          <w:sz w:val="21"/>
          <w:szCs w:val="21"/>
        </w:rPr>
        <w:t xml:space="preserve"> to the </w:t>
      </w:r>
      <w:proofErr w:type="gramStart"/>
      <w:r w:rsidRPr="00EB1F47">
        <w:rPr>
          <w:rFonts w:ascii="inherit" w:eastAsia="Times New Roman" w:hAnsi="inherit" w:cs="Arial"/>
          <w:color w:val="000000"/>
          <w:sz w:val="21"/>
          <w:szCs w:val="21"/>
        </w:rPr>
        <w:t>project .</w:t>
      </w:r>
      <w:proofErr w:type="gramEnd"/>
    </w:p>
    <w:p w:rsidR="00EB1F47" w:rsidRPr="00EB1F47" w:rsidRDefault="00EB1F47" w:rsidP="00EB1F47">
      <w:pPr>
        <w:shd w:val="clear" w:color="auto" w:fill="FAFAF0"/>
        <w:spacing w:after="0" w:line="240" w:lineRule="auto"/>
        <w:jc w:val="both"/>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Open the file </w:t>
      </w:r>
      <w:proofErr w:type="spellStart"/>
      <w:r w:rsidRPr="00EB1F47">
        <w:rPr>
          <w:rFonts w:ascii="inherit" w:eastAsia="Times New Roman" w:hAnsi="inherit" w:cs="Arial"/>
          <w:b/>
          <w:bCs/>
          <w:color w:val="000000"/>
          <w:sz w:val="21"/>
          <w:szCs w:val="21"/>
          <w:bdr w:val="none" w:sz="0" w:space="0" w:color="auto" w:frame="1"/>
        </w:rPr>
        <w:t>lcd.h</w:t>
      </w:r>
      <w:proofErr w:type="spellEnd"/>
      <w:r w:rsidRPr="00EB1F47">
        <w:rPr>
          <w:rFonts w:ascii="inherit" w:eastAsia="Times New Roman" w:hAnsi="inherit" w:cs="Arial"/>
          <w:color w:val="000000"/>
          <w:sz w:val="21"/>
          <w:szCs w:val="21"/>
        </w:rPr>
        <w:t> and replace the name of the </w:t>
      </w:r>
      <w:r w:rsidRPr="00EB1F47">
        <w:rPr>
          <w:rFonts w:ascii="inherit" w:eastAsia="Times New Roman" w:hAnsi="inherit" w:cs="Arial"/>
          <w:b/>
          <w:bCs/>
          <w:color w:val="000000"/>
          <w:sz w:val="21"/>
          <w:szCs w:val="21"/>
          <w:bdr w:val="none" w:sz="0" w:space="0" w:color="auto" w:frame="1"/>
        </w:rPr>
        <w:t>HAL</w:t>
      </w:r>
      <w:r w:rsidRPr="00EB1F47">
        <w:rPr>
          <w:rFonts w:ascii="inherit" w:eastAsia="Times New Roman" w:hAnsi="inherit" w:cs="Arial"/>
          <w:color w:val="000000"/>
          <w:sz w:val="21"/>
          <w:szCs w:val="21"/>
        </w:rPr>
        <w:t> </w:t>
      </w:r>
      <w:proofErr w:type="gramStart"/>
      <w:r w:rsidRPr="00EB1F47">
        <w:rPr>
          <w:rFonts w:ascii="inherit" w:eastAsia="Times New Roman" w:hAnsi="inherit" w:cs="Arial"/>
          <w:color w:val="000000"/>
          <w:sz w:val="21"/>
          <w:szCs w:val="21"/>
        </w:rPr>
        <w:t>library ,</w:t>
      </w:r>
      <w:proofErr w:type="gramEnd"/>
      <w:r w:rsidRPr="00EB1F47">
        <w:rPr>
          <w:rFonts w:ascii="inherit" w:eastAsia="Times New Roman" w:hAnsi="inherit" w:cs="Arial"/>
          <w:color w:val="000000"/>
          <w:sz w:val="21"/>
          <w:szCs w:val="21"/>
        </w:rPr>
        <w:t xml:space="preserve"> and connect the library to work with the strings</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color w:val="7F0055"/>
          <w:sz w:val="21"/>
          <w:szCs w:val="21"/>
          <w:bdr w:val="none" w:sz="0" w:space="0" w:color="auto" w:frame="1"/>
        </w:rPr>
        <w:t>#include</w:t>
      </w:r>
      <w:r w:rsidRPr="00EB1F47">
        <w:rPr>
          <w:rFonts w:ascii="Courier New" w:eastAsia="Times New Roman" w:hAnsi="Courier New" w:cs="Courier New"/>
          <w:color w:val="000000"/>
          <w:sz w:val="21"/>
          <w:szCs w:val="21"/>
          <w:bdr w:val="none" w:sz="0" w:space="0" w:color="auto" w:frame="1"/>
        </w:rPr>
        <w:t> </w:t>
      </w:r>
      <w:r w:rsidRPr="00EB1F47">
        <w:rPr>
          <w:rFonts w:ascii="inherit" w:eastAsia="Times New Roman" w:hAnsi="inherit" w:cs="Courier New"/>
          <w:color w:val="2A00FF"/>
          <w:sz w:val="21"/>
          <w:szCs w:val="21"/>
          <w:bdr w:val="none" w:sz="0" w:space="0" w:color="auto" w:frame="1"/>
        </w:rPr>
        <w:t>"stm32f</w:t>
      </w:r>
      <w:r w:rsidRPr="00EB1F47">
        <w:rPr>
          <w:rFonts w:ascii="inherit" w:eastAsia="Times New Roman" w:hAnsi="inherit" w:cs="Courier New"/>
          <w:b/>
          <w:bCs/>
          <w:color w:val="2A00FF"/>
          <w:sz w:val="21"/>
          <w:szCs w:val="21"/>
          <w:bdr w:val="none" w:sz="0" w:space="0" w:color="auto" w:frame="1"/>
        </w:rPr>
        <w:t>3</w:t>
      </w:r>
      <w:r w:rsidRPr="00EB1F47">
        <w:rPr>
          <w:rFonts w:ascii="inherit" w:eastAsia="Times New Roman" w:hAnsi="inherit" w:cs="Courier New"/>
          <w:color w:val="2A00FF"/>
          <w:sz w:val="21"/>
          <w:szCs w:val="21"/>
          <w:bdr w:val="none" w:sz="0" w:space="0" w:color="auto" w:frame="1"/>
        </w:rPr>
        <w:t>xx_hal.h"</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#include</w:t>
      </w:r>
      <w:r w:rsidRPr="00EB1F47">
        <w:rPr>
          <w:rFonts w:ascii="inherit" w:eastAsia="Times New Roman" w:hAnsi="inherit" w:cs="Courier New"/>
          <w:b/>
          <w:bCs/>
          <w:color w:val="000000"/>
          <w:sz w:val="21"/>
          <w:szCs w:val="21"/>
          <w:bdr w:val="none" w:sz="0" w:space="0" w:color="auto" w:frame="1"/>
        </w:rPr>
        <w:t> </w:t>
      </w:r>
      <w:r w:rsidRPr="00EB1F47">
        <w:rPr>
          <w:rFonts w:ascii="inherit" w:eastAsia="Times New Roman" w:hAnsi="inherit" w:cs="Courier New"/>
          <w:b/>
          <w:bCs/>
          <w:color w:val="2A00FF"/>
          <w:sz w:val="21"/>
          <w:szCs w:val="21"/>
          <w:bdr w:val="none" w:sz="0" w:space="0" w:color="auto" w:frame="1"/>
        </w:rPr>
        <w:t>&lt;</w:t>
      </w:r>
      <w:proofErr w:type="spellStart"/>
      <w:r w:rsidRPr="00EB1F47">
        <w:rPr>
          <w:rFonts w:ascii="inherit" w:eastAsia="Times New Roman" w:hAnsi="inherit" w:cs="Courier New"/>
          <w:b/>
          <w:bCs/>
          <w:color w:val="2A00FF"/>
          <w:sz w:val="21"/>
          <w:szCs w:val="21"/>
          <w:bdr w:val="none" w:sz="0" w:space="0" w:color="auto" w:frame="1"/>
        </w:rPr>
        <w:t>string.h</w:t>
      </w:r>
      <w:proofErr w:type="spellEnd"/>
      <w:r w:rsidRPr="00EB1F47">
        <w:rPr>
          <w:rFonts w:ascii="inherit" w:eastAsia="Times New Roman" w:hAnsi="inherit" w:cs="Courier New"/>
          <w:b/>
          <w:bCs/>
          <w:color w:val="2A00FF"/>
          <w:sz w:val="21"/>
          <w:szCs w:val="21"/>
          <w:bdr w:val="none" w:sz="0" w:space="0" w:color="auto" w:frame="1"/>
        </w:rPr>
        <w:t>&gt;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At the same time, we will correct the errors in the comments a little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color w:val="7F0055"/>
          <w:sz w:val="21"/>
          <w:szCs w:val="21"/>
          <w:bdr w:val="none" w:sz="0" w:space="0" w:color="auto" w:frame="1"/>
        </w:rPr>
        <w:t>#define</w:t>
      </w:r>
      <w:r w:rsidRPr="00EB1F47">
        <w:rPr>
          <w:rFonts w:ascii="Courier New" w:eastAsia="Times New Roman" w:hAnsi="Courier New" w:cs="Courier New"/>
          <w:color w:val="000000"/>
          <w:sz w:val="21"/>
          <w:szCs w:val="21"/>
          <w:bdr w:val="none" w:sz="0" w:space="0" w:color="auto" w:frame="1"/>
        </w:rPr>
        <w:t> </w:t>
      </w:r>
      <w:proofErr w:type="spellStart"/>
      <w:proofErr w:type="gramStart"/>
      <w:r w:rsidRPr="00EB1F47">
        <w:rPr>
          <w:rFonts w:ascii="Courier New" w:eastAsia="Times New Roman" w:hAnsi="Courier New" w:cs="Courier New"/>
          <w:color w:val="000000"/>
          <w:sz w:val="21"/>
          <w:szCs w:val="21"/>
          <w:bdr w:val="none" w:sz="0" w:space="0" w:color="auto" w:frame="1"/>
        </w:rPr>
        <w:t>setled</w:t>
      </w:r>
      <w:proofErr w:type="spellEnd"/>
      <w:r w:rsidRPr="00EB1F47">
        <w:rPr>
          <w:rFonts w:ascii="Courier New" w:eastAsia="Times New Roman" w:hAnsi="Courier New" w:cs="Courier New"/>
          <w:color w:val="000000"/>
          <w:sz w:val="21"/>
          <w:szCs w:val="21"/>
          <w:bdr w:val="none" w:sz="0" w:space="0" w:color="auto" w:frame="1"/>
        </w:rPr>
        <w:t>(</w:t>
      </w:r>
      <w:proofErr w:type="gramEnd"/>
      <w:r w:rsidRPr="00EB1F47">
        <w:rPr>
          <w:rFonts w:ascii="Courier New" w:eastAsia="Times New Roman" w:hAnsi="Courier New" w:cs="Courier New"/>
          <w:color w:val="000000"/>
          <w:sz w:val="21"/>
          <w:szCs w:val="21"/>
          <w:bdr w:val="none" w:sz="0" w:space="0" w:color="auto" w:frame="1"/>
        </w:rPr>
        <w:t>) LCD_WriteByteI2CLCD(</w:t>
      </w:r>
      <w:proofErr w:type="spellStart"/>
      <w:r w:rsidRPr="00EB1F47">
        <w:rPr>
          <w:rFonts w:ascii="Courier New" w:eastAsia="Times New Roman" w:hAnsi="Courier New" w:cs="Courier New"/>
          <w:color w:val="000000"/>
          <w:sz w:val="21"/>
          <w:szCs w:val="21"/>
          <w:bdr w:val="none" w:sz="0" w:space="0" w:color="auto" w:frame="1"/>
        </w:rPr>
        <w:t>portlcd</w:t>
      </w:r>
      <w:proofErr w:type="spellEnd"/>
      <w:r w:rsidRPr="00EB1F47">
        <w:rPr>
          <w:rFonts w:ascii="Courier New" w:eastAsia="Times New Roman" w:hAnsi="Courier New" w:cs="Courier New"/>
          <w:color w:val="000000"/>
          <w:sz w:val="21"/>
          <w:szCs w:val="21"/>
          <w:bdr w:val="none" w:sz="0" w:space="0" w:color="auto" w:frame="1"/>
        </w:rPr>
        <w:t>|=0x08) </w:t>
      </w:r>
      <w:r w:rsidRPr="00EB1F47">
        <w:rPr>
          <w:rFonts w:ascii="inherit" w:eastAsia="Times New Roman" w:hAnsi="inherit" w:cs="Courier New"/>
          <w:color w:val="3F7F5F"/>
          <w:sz w:val="21"/>
          <w:szCs w:val="21"/>
          <w:bdr w:val="none" w:sz="0" w:space="0" w:color="auto" w:frame="1"/>
        </w:rPr>
        <w:t>//</w:t>
      </w:r>
      <w:proofErr w:type="spellStart"/>
      <w:r w:rsidRPr="00EB1F47">
        <w:rPr>
          <w:rFonts w:ascii="inherit" w:eastAsia="Times New Roman" w:hAnsi="inherit" w:cs="Courier New"/>
          <w:b/>
          <w:bCs/>
          <w:color w:val="3F7F5F"/>
          <w:sz w:val="21"/>
          <w:szCs w:val="21"/>
          <w:bdr w:val="none" w:sz="0" w:space="0" w:color="auto" w:frame="1"/>
        </w:rPr>
        <w:t>включение</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бита</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подсветки</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color w:val="7F0055"/>
          <w:sz w:val="21"/>
          <w:szCs w:val="21"/>
          <w:bdr w:val="none" w:sz="0" w:space="0" w:color="auto" w:frame="1"/>
        </w:rPr>
        <w:t>#define</w:t>
      </w:r>
      <w:r w:rsidRPr="00EB1F47">
        <w:rPr>
          <w:rFonts w:ascii="Courier New" w:eastAsia="Times New Roman" w:hAnsi="Courier New" w:cs="Courier New"/>
          <w:color w:val="000000"/>
          <w:sz w:val="21"/>
          <w:szCs w:val="21"/>
          <w:bdr w:val="none" w:sz="0" w:space="0" w:color="auto" w:frame="1"/>
        </w:rPr>
        <w:t> </w:t>
      </w:r>
      <w:proofErr w:type="spellStart"/>
      <w:proofErr w:type="gramStart"/>
      <w:r w:rsidRPr="00EB1F47">
        <w:rPr>
          <w:rFonts w:ascii="Courier New" w:eastAsia="Times New Roman" w:hAnsi="Courier New" w:cs="Courier New"/>
          <w:color w:val="000000"/>
          <w:sz w:val="21"/>
          <w:szCs w:val="21"/>
          <w:bdr w:val="none" w:sz="0" w:space="0" w:color="auto" w:frame="1"/>
        </w:rPr>
        <w:t>setwrite</w:t>
      </w:r>
      <w:proofErr w:type="spellEnd"/>
      <w:r w:rsidRPr="00EB1F47">
        <w:rPr>
          <w:rFonts w:ascii="Courier New" w:eastAsia="Times New Roman" w:hAnsi="Courier New" w:cs="Courier New"/>
          <w:color w:val="000000"/>
          <w:sz w:val="21"/>
          <w:szCs w:val="21"/>
          <w:bdr w:val="none" w:sz="0" w:space="0" w:color="auto" w:frame="1"/>
        </w:rPr>
        <w:t>(</w:t>
      </w:r>
      <w:proofErr w:type="gramEnd"/>
      <w:r w:rsidRPr="00EB1F47">
        <w:rPr>
          <w:rFonts w:ascii="Courier New" w:eastAsia="Times New Roman" w:hAnsi="Courier New" w:cs="Courier New"/>
          <w:color w:val="000000"/>
          <w:sz w:val="21"/>
          <w:szCs w:val="21"/>
          <w:bdr w:val="none" w:sz="0" w:space="0" w:color="auto" w:frame="1"/>
        </w:rPr>
        <w:t>) LCD_WriteByteI2CLCD(</w:t>
      </w:r>
      <w:proofErr w:type="spellStart"/>
      <w:r w:rsidRPr="00EB1F47">
        <w:rPr>
          <w:rFonts w:ascii="Courier New" w:eastAsia="Times New Roman" w:hAnsi="Courier New" w:cs="Courier New"/>
          <w:color w:val="000000"/>
          <w:sz w:val="21"/>
          <w:szCs w:val="21"/>
          <w:bdr w:val="none" w:sz="0" w:space="0" w:color="auto" w:frame="1"/>
        </w:rPr>
        <w:t>portlcd</w:t>
      </w:r>
      <w:proofErr w:type="spellEnd"/>
      <w:r w:rsidRPr="00EB1F47">
        <w:rPr>
          <w:rFonts w:ascii="Courier New" w:eastAsia="Times New Roman" w:hAnsi="Courier New" w:cs="Courier New"/>
          <w:color w:val="000000"/>
          <w:sz w:val="21"/>
          <w:szCs w:val="21"/>
          <w:bdr w:val="none" w:sz="0" w:space="0" w:color="auto" w:frame="1"/>
        </w:rPr>
        <w:t>&amp;=~0x02) </w:t>
      </w:r>
      <w:r w:rsidRPr="00EB1F47">
        <w:rPr>
          <w:rFonts w:ascii="inherit" w:eastAsia="Times New Roman" w:hAnsi="inherit" w:cs="Courier New"/>
          <w:color w:val="3F7F5F"/>
          <w:sz w:val="21"/>
          <w:szCs w:val="21"/>
          <w:bdr w:val="none" w:sz="0" w:space="0" w:color="auto" w:frame="1"/>
        </w:rPr>
        <w:t>//</w:t>
      </w:r>
      <w:proofErr w:type="spellStart"/>
      <w:r w:rsidRPr="00EB1F47">
        <w:rPr>
          <w:rFonts w:ascii="inherit" w:eastAsia="Times New Roman" w:hAnsi="inherit" w:cs="Courier New"/>
          <w:b/>
          <w:bCs/>
          <w:color w:val="3F7F5F"/>
          <w:sz w:val="21"/>
          <w:szCs w:val="21"/>
          <w:bdr w:val="none" w:sz="0" w:space="0" w:color="auto" w:frame="1"/>
        </w:rPr>
        <w:t>установка</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линии</w:t>
      </w:r>
      <w:proofErr w:type="spellEnd"/>
      <w:r w:rsidRPr="00EB1F47">
        <w:rPr>
          <w:rFonts w:ascii="inherit" w:eastAsia="Times New Roman" w:hAnsi="inherit" w:cs="Courier New"/>
          <w:b/>
          <w:bCs/>
          <w:color w:val="3F7F5F"/>
          <w:sz w:val="21"/>
          <w:szCs w:val="21"/>
          <w:bdr w:val="none" w:sz="0" w:space="0" w:color="auto" w:frame="1"/>
        </w:rPr>
        <w:t xml:space="preserve"> RW в 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both"/>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xml:space="preserve">In the </w:t>
      </w:r>
      <w:proofErr w:type="spellStart"/>
      <w:r w:rsidRPr="00EB1F47">
        <w:rPr>
          <w:rFonts w:ascii="inherit" w:eastAsia="Times New Roman" w:hAnsi="inherit" w:cs="Arial"/>
          <w:color w:val="000000"/>
          <w:sz w:val="21"/>
          <w:szCs w:val="21"/>
        </w:rPr>
        <w:t>lcd.c</w:t>
      </w:r>
      <w:proofErr w:type="spellEnd"/>
      <w:r w:rsidRPr="00EB1F47">
        <w:rPr>
          <w:rFonts w:ascii="inherit" w:eastAsia="Times New Roman" w:hAnsi="inherit" w:cs="Arial"/>
          <w:color w:val="000000"/>
          <w:sz w:val="21"/>
          <w:szCs w:val="21"/>
        </w:rPr>
        <w:t xml:space="preserve"> file, we remove the declaration of the global string array</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color w:val="7F0055"/>
          <w:sz w:val="21"/>
          <w:szCs w:val="21"/>
          <w:bdr w:val="none" w:sz="0" w:space="0" w:color="auto" w:frame="1"/>
        </w:rPr>
        <w:t>extern</w:t>
      </w:r>
      <w:r w:rsidRPr="00EB1F47">
        <w:rPr>
          <w:rFonts w:ascii="Courier New" w:eastAsia="Times New Roman" w:hAnsi="Courier New" w:cs="Courier New"/>
          <w:color w:val="000000"/>
          <w:sz w:val="21"/>
          <w:szCs w:val="21"/>
          <w:bdr w:val="none" w:sz="0" w:space="0" w:color="auto" w:frame="1"/>
        </w:rPr>
        <w:t> I2C_HandleTypeDef hi2c1;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strike/>
          <w:color w:val="7F0055"/>
          <w:sz w:val="21"/>
          <w:szCs w:val="21"/>
          <w:bdr w:val="none" w:sz="0" w:space="0" w:color="auto" w:frame="1"/>
        </w:rPr>
        <w:t>cha</w:t>
      </w:r>
      <w:del w:id="0" w:author="Unknown">
        <w:r w:rsidRPr="00EB1F47">
          <w:rPr>
            <w:rFonts w:ascii="inherit" w:eastAsia="Times New Roman" w:hAnsi="inherit" w:cs="Courier New"/>
            <w:strike/>
            <w:color w:val="7F0055"/>
            <w:sz w:val="21"/>
            <w:szCs w:val="21"/>
            <w:bdr w:val="none" w:sz="0" w:space="0" w:color="auto" w:frame="1"/>
          </w:rPr>
          <w:delText>r</w:delText>
        </w:r>
        <w:r w:rsidRPr="00EB1F47">
          <w:rPr>
            <w:rFonts w:ascii="Courier New" w:eastAsia="Times New Roman" w:hAnsi="Courier New" w:cs="Courier New"/>
            <w:strike/>
            <w:color w:val="555555"/>
            <w:sz w:val="21"/>
            <w:szCs w:val="21"/>
            <w:bdr w:val="none" w:sz="0" w:space="0" w:color="auto" w:frame="1"/>
          </w:rPr>
          <w:delText> str1[100];</w:delText>
        </w:r>
      </w:del>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Connect to the </w:t>
      </w:r>
      <w:proofErr w:type="spellStart"/>
      <w:r w:rsidRPr="00EB1F47">
        <w:rPr>
          <w:rFonts w:ascii="inherit" w:eastAsia="Times New Roman" w:hAnsi="inherit" w:cs="Times New Roman"/>
          <w:b/>
          <w:bCs/>
          <w:color w:val="000000"/>
          <w:sz w:val="24"/>
          <w:szCs w:val="24"/>
          <w:bdr w:val="none" w:sz="0" w:space="0" w:color="auto" w:frame="1"/>
        </w:rPr>
        <w:t>main.c</w:t>
      </w:r>
      <w:proofErr w:type="spellEnd"/>
      <w:r w:rsidRPr="00EB1F47">
        <w:rPr>
          <w:rFonts w:ascii="Times New Roman" w:eastAsia="Times New Roman" w:hAnsi="Times New Roman" w:cs="Times New Roman"/>
          <w:color w:val="000000"/>
          <w:sz w:val="24"/>
          <w:szCs w:val="24"/>
        </w:rPr>
        <w:t> library LCD</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BEGIN Includes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#include</w:t>
      </w:r>
      <w:r w:rsidRPr="00EB1F47">
        <w:rPr>
          <w:rFonts w:ascii="inherit" w:eastAsia="Times New Roman" w:hAnsi="inherit" w:cs="Courier New"/>
          <w:b/>
          <w:bCs/>
          <w:color w:val="000000"/>
          <w:sz w:val="21"/>
          <w:szCs w:val="21"/>
          <w:bdr w:val="none" w:sz="0" w:space="0" w:color="auto" w:frame="1"/>
        </w:rPr>
        <w:t> </w:t>
      </w:r>
      <w:r w:rsidRPr="00EB1F47">
        <w:rPr>
          <w:rFonts w:ascii="inherit" w:eastAsia="Times New Roman" w:hAnsi="inherit" w:cs="Courier New"/>
          <w:b/>
          <w:bCs/>
          <w:color w:val="2A00FF"/>
          <w:sz w:val="21"/>
          <w:szCs w:val="21"/>
          <w:bdr w:val="none" w:sz="0" w:space="0" w:color="auto" w:frame="1"/>
        </w:rPr>
        <w:t>"</w:t>
      </w:r>
      <w:proofErr w:type="spellStart"/>
      <w:r w:rsidRPr="00EB1F47">
        <w:rPr>
          <w:rFonts w:ascii="inherit" w:eastAsia="Times New Roman" w:hAnsi="inherit" w:cs="Courier New"/>
          <w:b/>
          <w:bCs/>
          <w:color w:val="2A00FF"/>
          <w:sz w:val="21"/>
          <w:szCs w:val="21"/>
          <w:bdr w:val="none" w:sz="0" w:space="0" w:color="auto" w:frame="1"/>
        </w:rPr>
        <w:t>lcd.h</w:t>
      </w:r>
      <w:proofErr w:type="spellEnd"/>
      <w:r w:rsidRPr="00EB1F47">
        <w:rPr>
          <w:rFonts w:ascii="inherit" w:eastAsia="Times New Roman" w:hAnsi="inherit" w:cs="Courier New"/>
          <w:b/>
          <w:bCs/>
          <w:color w:val="2A00FF"/>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END Includes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both"/>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lastRenderedPageBreak/>
        <w:t>Let's add a global string array</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Private variables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char</w:t>
      </w:r>
      <w:r w:rsidRPr="00EB1F47">
        <w:rPr>
          <w:rFonts w:ascii="Courier New" w:eastAsia="Times New Roman" w:hAnsi="Courier New" w:cs="Courier New"/>
          <w:b/>
          <w:bCs/>
          <w:color w:val="000000"/>
          <w:sz w:val="21"/>
          <w:szCs w:val="21"/>
          <w:bdr w:val="none" w:sz="0" w:space="0" w:color="auto" w:frame="1"/>
        </w:rPr>
        <w:t> str1[21];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END PV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Also, we initialize and clear the display in the </w:t>
      </w:r>
      <w:r w:rsidRPr="00EB1F47">
        <w:rPr>
          <w:rFonts w:ascii="inherit" w:eastAsia="Times New Roman" w:hAnsi="inherit" w:cs="Times New Roman"/>
          <w:b/>
          <w:bCs/>
          <w:color w:val="000000"/>
          <w:sz w:val="24"/>
          <w:szCs w:val="24"/>
          <w:bdr w:val="none" w:sz="0" w:space="0" w:color="auto" w:frame="1"/>
        </w:rPr>
        <w:t>main ()</w:t>
      </w:r>
      <w:r w:rsidRPr="00EB1F47">
        <w:rPr>
          <w:rFonts w:ascii="Times New Roman" w:eastAsia="Times New Roman" w:hAnsi="Times New Roman" w:cs="Times New Roman"/>
          <w:color w:val="000000"/>
          <w:sz w:val="24"/>
          <w:szCs w:val="24"/>
        </w:rPr>
        <w:t> function and start receiving the byte in the USART bus</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BEGIN 2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w:t>
      </w:r>
      <w:proofErr w:type="gramStart"/>
      <w:r w:rsidRPr="00EB1F47">
        <w:rPr>
          <w:rFonts w:ascii="Courier New" w:eastAsia="Times New Roman" w:hAnsi="Courier New" w:cs="Courier New"/>
          <w:b/>
          <w:bCs/>
          <w:color w:val="000000"/>
          <w:sz w:val="21"/>
          <w:szCs w:val="21"/>
          <w:bdr w:val="none" w:sz="0" w:space="0" w:color="auto" w:frame="1"/>
        </w:rPr>
        <w:t>ini</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w:t>
      </w:r>
      <w:proofErr w:type="gramStart"/>
      <w:r w:rsidRPr="00EB1F47">
        <w:rPr>
          <w:rFonts w:ascii="Courier New" w:eastAsia="Times New Roman" w:hAnsi="Courier New" w:cs="Courier New"/>
          <w:b/>
          <w:bCs/>
          <w:color w:val="000000"/>
          <w:sz w:val="21"/>
          <w:szCs w:val="21"/>
          <w:bdr w:val="none" w:sz="0" w:space="0" w:color="auto" w:frame="1"/>
        </w:rPr>
        <w:t>Clear</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inherit" w:eastAsia="Times New Roman" w:hAnsi="inherit" w:cs="Courier New"/>
          <w:b/>
          <w:bCs/>
          <w:color w:val="000000"/>
          <w:sz w:val="21"/>
          <w:szCs w:val="21"/>
          <w:bdr w:val="none" w:sz="0" w:space="0" w:color="auto" w:frame="1"/>
        </w:rPr>
        <w:t>HAL_UART_Receive_IT</w:t>
      </w:r>
      <w:proofErr w:type="spellEnd"/>
      <w:r w:rsidRPr="00EB1F47">
        <w:rPr>
          <w:rFonts w:ascii="inherit" w:eastAsia="Times New Roman" w:hAnsi="inherit" w:cs="Courier New"/>
          <w:b/>
          <w:bCs/>
          <w:color w:val="000000"/>
          <w:sz w:val="21"/>
          <w:szCs w:val="21"/>
          <w:bdr w:val="none" w:sz="0" w:space="0" w:color="auto" w:frame="1"/>
        </w:rPr>
        <w:t>(&amp;huart</w:t>
      </w:r>
      <w:proofErr w:type="gramStart"/>
      <w:r w:rsidRPr="00EB1F47">
        <w:rPr>
          <w:rFonts w:ascii="inherit" w:eastAsia="Times New Roman" w:hAnsi="inherit" w:cs="Courier New"/>
          <w:b/>
          <w:bCs/>
          <w:color w:val="000000"/>
          <w:sz w:val="21"/>
          <w:szCs w:val="21"/>
          <w:bdr w:val="none" w:sz="0" w:space="0" w:color="auto" w:frame="1"/>
        </w:rPr>
        <w:t>1,(</w:t>
      </w:r>
      <w:proofErr w:type="gramEnd"/>
      <w:r w:rsidRPr="00EB1F47">
        <w:rPr>
          <w:rFonts w:ascii="inherit" w:eastAsia="Times New Roman" w:hAnsi="inherit" w:cs="Courier New"/>
          <w:b/>
          <w:bCs/>
          <w:color w:val="000000"/>
          <w:sz w:val="21"/>
          <w:szCs w:val="21"/>
          <w:bdr w:val="none" w:sz="0" w:space="0" w:color="auto" w:frame="1"/>
        </w:rPr>
        <w:t>uint8_t*)str1,1);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Well, then we'll check our display</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color w:val="000000"/>
          <w:sz w:val="21"/>
          <w:szCs w:val="21"/>
          <w:bdr w:val="none" w:sz="0" w:space="0" w:color="auto" w:frame="1"/>
        </w:rPr>
        <w:t>HAL_UART_Receive_IT</w:t>
      </w:r>
      <w:proofErr w:type="spellEnd"/>
      <w:r w:rsidRPr="00EB1F47">
        <w:rPr>
          <w:rFonts w:ascii="Courier New" w:eastAsia="Times New Roman" w:hAnsi="Courier New" w:cs="Courier New"/>
          <w:color w:val="000000"/>
          <w:sz w:val="21"/>
          <w:szCs w:val="21"/>
          <w:bdr w:val="none" w:sz="0" w:space="0" w:color="auto" w:frame="1"/>
        </w:rPr>
        <w:t>(&amp;huart</w:t>
      </w:r>
      <w:proofErr w:type="gramStart"/>
      <w:r w:rsidRPr="00EB1F47">
        <w:rPr>
          <w:rFonts w:ascii="Courier New" w:eastAsia="Times New Roman" w:hAnsi="Courier New" w:cs="Courier New"/>
          <w:color w:val="000000"/>
          <w:sz w:val="21"/>
          <w:szCs w:val="21"/>
          <w:bdr w:val="none" w:sz="0" w:space="0" w:color="auto" w:frame="1"/>
        </w:rPr>
        <w:t>1,(</w:t>
      </w:r>
      <w:proofErr w:type="gramEnd"/>
      <w:r w:rsidRPr="00EB1F47">
        <w:rPr>
          <w:rFonts w:ascii="Courier New" w:eastAsia="Times New Roman" w:hAnsi="Courier New" w:cs="Courier New"/>
          <w:color w:val="000000"/>
          <w:sz w:val="21"/>
          <w:szCs w:val="21"/>
          <w:bdr w:val="none" w:sz="0" w:space="0" w:color="auto" w:frame="1"/>
        </w:rPr>
        <w:t>uint8_t*)str1,1);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w:t>
      </w:r>
      <w:proofErr w:type="gramStart"/>
      <w:r w:rsidRPr="00EB1F47">
        <w:rPr>
          <w:rFonts w:ascii="Courier New" w:eastAsia="Times New Roman" w:hAnsi="Courier New" w:cs="Courier New"/>
          <w:b/>
          <w:bCs/>
          <w:color w:val="000000"/>
          <w:sz w:val="21"/>
          <w:szCs w:val="21"/>
          <w:bdr w:val="none" w:sz="0" w:space="0" w:color="auto" w:frame="1"/>
        </w:rPr>
        <w:t>SetPos</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0,0);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b/>
          <w:bCs/>
          <w:color w:val="000000"/>
          <w:sz w:val="21"/>
          <w:szCs w:val="21"/>
          <w:bdr w:val="none" w:sz="0" w:space="0" w:color="auto" w:frame="1"/>
        </w:rPr>
        <w:t>sprintf</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str1,"String 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LCD_String</w:t>
      </w:r>
      <w:proofErr w:type="spellEnd"/>
      <w:r w:rsidRPr="00EB1F47">
        <w:rPr>
          <w:rFonts w:ascii="Courier New" w:eastAsia="Times New Roman" w:hAnsi="Courier New" w:cs="Courier New"/>
          <w:b/>
          <w:bCs/>
          <w:color w:val="000000"/>
          <w:sz w:val="21"/>
          <w:szCs w:val="21"/>
          <w:bdr w:val="none" w:sz="0" w:space="0" w:color="auto" w:frame="1"/>
        </w:rPr>
        <w:t>(str1);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w:t>
      </w:r>
      <w:proofErr w:type="gramStart"/>
      <w:r w:rsidRPr="00EB1F47">
        <w:rPr>
          <w:rFonts w:ascii="Courier New" w:eastAsia="Times New Roman" w:hAnsi="Courier New" w:cs="Courier New"/>
          <w:b/>
          <w:bCs/>
          <w:color w:val="000000"/>
          <w:sz w:val="21"/>
          <w:szCs w:val="21"/>
          <w:bdr w:val="none" w:sz="0" w:space="0" w:color="auto" w:frame="1"/>
        </w:rPr>
        <w:t>SetPos</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4,1);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b/>
          <w:bCs/>
          <w:color w:val="000000"/>
          <w:sz w:val="21"/>
          <w:szCs w:val="21"/>
          <w:bdr w:val="none" w:sz="0" w:space="0" w:color="auto" w:frame="1"/>
        </w:rPr>
        <w:t>sprintf</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str1,"String 2");</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LCD_String</w:t>
      </w:r>
      <w:proofErr w:type="spellEnd"/>
      <w:r w:rsidRPr="00EB1F47">
        <w:rPr>
          <w:rFonts w:ascii="Courier New" w:eastAsia="Times New Roman" w:hAnsi="Courier New" w:cs="Courier New"/>
          <w:b/>
          <w:bCs/>
          <w:color w:val="000000"/>
          <w:sz w:val="21"/>
          <w:szCs w:val="21"/>
          <w:bdr w:val="none" w:sz="0" w:space="0" w:color="auto" w:frame="1"/>
        </w:rPr>
        <w:t>(str1);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w:t>
      </w:r>
      <w:proofErr w:type="gramStart"/>
      <w:r w:rsidRPr="00EB1F47">
        <w:rPr>
          <w:rFonts w:ascii="Courier New" w:eastAsia="Times New Roman" w:hAnsi="Courier New" w:cs="Courier New"/>
          <w:b/>
          <w:bCs/>
          <w:color w:val="000000"/>
          <w:sz w:val="21"/>
          <w:szCs w:val="21"/>
          <w:bdr w:val="none" w:sz="0" w:space="0" w:color="auto" w:frame="1"/>
        </w:rPr>
        <w:t>SetPos</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8,2);</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b/>
          <w:bCs/>
          <w:color w:val="000000"/>
          <w:sz w:val="21"/>
          <w:szCs w:val="21"/>
          <w:bdr w:val="none" w:sz="0" w:space="0" w:color="auto" w:frame="1"/>
        </w:rPr>
        <w:t>sprintf</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str1,"String 3");</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LCD_String</w:t>
      </w:r>
      <w:proofErr w:type="spellEnd"/>
      <w:r w:rsidRPr="00EB1F47">
        <w:rPr>
          <w:rFonts w:ascii="Courier New" w:eastAsia="Times New Roman" w:hAnsi="Courier New" w:cs="Courier New"/>
          <w:b/>
          <w:bCs/>
          <w:color w:val="000000"/>
          <w:sz w:val="21"/>
          <w:szCs w:val="21"/>
          <w:bdr w:val="none" w:sz="0" w:space="0" w:color="auto" w:frame="1"/>
        </w:rPr>
        <w:t>(str1);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w:t>
      </w:r>
      <w:proofErr w:type="gramStart"/>
      <w:r w:rsidRPr="00EB1F47">
        <w:rPr>
          <w:rFonts w:ascii="Courier New" w:eastAsia="Times New Roman" w:hAnsi="Courier New" w:cs="Courier New"/>
          <w:b/>
          <w:bCs/>
          <w:color w:val="000000"/>
          <w:sz w:val="21"/>
          <w:szCs w:val="21"/>
          <w:bdr w:val="none" w:sz="0" w:space="0" w:color="auto" w:frame="1"/>
        </w:rPr>
        <w:t>SetPos</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12,3);</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b/>
          <w:bCs/>
          <w:color w:val="000000"/>
          <w:sz w:val="21"/>
          <w:szCs w:val="21"/>
          <w:bdr w:val="none" w:sz="0" w:space="0" w:color="auto" w:frame="1"/>
        </w:rPr>
        <w:t>sprintf</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str1,"String 4");</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LCD_String</w:t>
      </w:r>
      <w:proofErr w:type="spellEnd"/>
      <w:r w:rsidRPr="00EB1F47">
        <w:rPr>
          <w:rFonts w:ascii="Courier New" w:eastAsia="Times New Roman" w:hAnsi="Courier New" w:cs="Courier New"/>
          <w:b/>
          <w:bCs/>
          <w:color w:val="000000"/>
          <w:sz w:val="21"/>
          <w:szCs w:val="21"/>
          <w:bdr w:val="none" w:sz="0" w:space="0" w:color="auto" w:frame="1"/>
        </w:rPr>
        <w:t>(str1);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Let's see the location of the legs on our debug board, since obviously the port legs are not specified - everything is indicated as in Arduino</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lastRenderedPageBreak/>
        <w:drawing>
          <wp:inline distT="0" distB="0" distL="0" distR="0">
            <wp:extent cx="4057650" cy="3041650"/>
            <wp:effectExtent l="0" t="0" r="0" b="6350"/>
            <wp:docPr id="2" name="Picture 2" descr="http://narodstream.ru/wp-content/uploads/2017/11/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arodstream.ru/wp-content/uploads/2017/11/image13-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650" cy="30416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Guided by this image, as well as pinout in the Cube MX, connect our display to the board, collect our code, we'll riddle the controller and see its performance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4762500" cy="3689350"/>
            <wp:effectExtent l="0" t="0" r="0" b="6350"/>
            <wp:docPr id="1" name="Picture 1" descr="http://narodstream.ru/wp-content/uploads/2017/11/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arodstream.ru/wp-content/uploads/2017/11/image1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36893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As we can see, everything works for us.</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lastRenderedPageBreak/>
        <w:t>In the </w:t>
      </w:r>
      <w:hyperlink r:id="rId40" w:history="1">
        <w:r w:rsidRPr="00EB1F47">
          <w:rPr>
            <w:rFonts w:ascii="inherit" w:eastAsia="Times New Roman" w:hAnsi="inherit" w:cs="Times New Roman"/>
            <w:b/>
            <w:bCs/>
            <w:color w:val="0066CC"/>
            <w:sz w:val="24"/>
            <w:szCs w:val="24"/>
            <w:bdr w:val="none" w:sz="0" w:space="0" w:color="auto" w:frame="1"/>
          </w:rPr>
          <w:t>next part of</w:t>
        </w:r>
      </w:hyperlink>
      <w:r w:rsidRPr="00EB1F47">
        <w:rPr>
          <w:rFonts w:ascii="Times New Roman" w:eastAsia="Times New Roman" w:hAnsi="Times New Roman" w:cs="Times New Roman"/>
          <w:color w:val="000000"/>
          <w:sz w:val="24"/>
          <w:szCs w:val="24"/>
        </w:rPr>
        <w:t> our lesson we will write some functions on receiving a line from the module and sending them to the display and testing our code in practice.</w:t>
      </w:r>
    </w:p>
    <w:p w:rsidR="00EB1F47" w:rsidRPr="00EB1F47" w:rsidRDefault="00EB1F47" w:rsidP="00EB1F47">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EB1F47">
        <w:rPr>
          <w:rFonts w:ascii="Arial" w:eastAsia="Times New Roman" w:hAnsi="Arial" w:cs="Arial"/>
          <w:b/>
          <w:bCs/>
          <w:color w:val="000000"/>
          <w:kern w:val="36"/>
          <w:sz w:val="63"/>
          <w:szCs w:val="63"/>
        </w:rPr>
        <w:t>STM Lesson 99. HC-05. Master. We connect two MCs. Part 2</w:t>
      </w:r>
    </w:p>
    <w:p w:rsidR="00EB1F47" w:rsidRPr="00EB1F47" w:rsidRDefault="00EB1F47" w:rsidP="00EB1F47">
      <w:pPr>
        <w:shd w:val="clear" w:color="auto" w:fill="FAFAF0"/>
        <w:spacing w:after="150" w:line="240" w:lineRule="auto"/>
        <w:textAlignment w:val="baseline"/>
        <w:rPr>
          <w:rFonts w:ascii="Arial" w:eastAsia="Times New Roman" w:hAnsi="Arial" w:cs="Arial"/>
          <w:color w:val="9F9F9F"/>
          <w:sz w:val="18"/>
          <w:szCs w:val="18"/>
        </w:rPr>
      </w:pPr>
      <w:r w:rsidRPr="00EB1F47">
        <w:rPr>
          <w:rFonts w:ascii="inherit" w:eastAsia="Times New Roman" w:hAnsi="inherit" w:cs="Arial"/>
          <w:color w:val="9F9F9F"/>
          <w:sz w:val="18"/>
          <w:szCs w:val="18"/>
          <w:bdr w:val="none" w:sz="0" w:space="0" w:color="auto" w:frame="1"/>
        </w:rPr>
        <w:t>Posted on </w:t>
      </w:r>
      <w:hyperlink r:id="rId41" w:tooltip="STM Lesson 99. HC-05.  Master.  We connect two MCs.  Part 2" w:history="1">
        <w:r w:rsidRPr="00EB1F47">
          <w:rPr>
            <w:rFonts w:ascii="inherit" w:eastAsia="Times New Roman" w:hAnsi="inherit" w:cs="Arial"/>
            <w:color w:val="0066CC"/>
            <w:sz w:val="18"/>
            <w:szCs w:val="18"/>
            <w:u w:val="single"/>
            <w:bdr w:val="none" w:sz="0" w:space="0" w:color="auto" w:frame="1"/>
          </w:rPr>
          <w:t>December 6, 2017</w:t>
        </w:r>
      </w:hyperlink>
      <w:r w:rsidRPr="00EB1F47">
        <w:rPr>
          <w:rFonts w:ascii="inherit" w:eastAsia="Times New Roman" w:hAnsi="inherit" w:cs="Arial"/>
          <w:color w:val="9F9F9F"/>
          <w:sz w:val="18"/>
          <w:szCs w:val="18"/>
          <w:bdr w:val="none" w:sz="0" w:space="0" w:color="auto" w:frame="1"/>
        </w:rPr>
        <w:t>by </w:t>
      </w:r>
      <w:hyperlink r:id="rId42" w:tooltip="View all by Narod Stream" w:history="1">
        <w:r w:rsidRPr="00EB1F47">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21" name="Picture 21"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B1F47">
          <w:rPr>
            <w:rFonts w:ascii="inherit" w:eastAsia="Times New Roman" w:hAnsi="inherit" w:cs="Arial"/>
            <w:color w:val="0066CC"/>
            <w:sz w:val="18"/>
            <w:szCs w:val="18"/>
            <w:u w:val="single"/>
            <w:bdr w:val="none" w:sz="0" w:space="0" w:color="auto" w:frame="1"/>
          </w:rPr>
          <w:t>Narod</w:t>
        </w:r>
        <w:proofErr w:type="spellEnd"/>
        <w:r w:rsidRPr="00EB1F47">
          <w:rPr>
            <w:rFonts w:ascii="inherit" w:eastAsia="Times New Roman" w:hAnsi="inherit" w:cs="Arial"/>
            <w:color w:val="0066CC"/>
            <w:sz w:val="18"/>
            <w:szCs w:val="18"/>
            <w:u w:val="single"/>
            <w:bdr w:val="none" w:sz="0" w:space="0" w:color="auto" w:frame="1"/>
          </w:rPr>
          <w:t xml:space="preserve"> Stream</w:t>
        </w:r>
      </w:hyperlink>
      <w:r w:rsidRPr="00EB1F47">
        <w:rPr>
          <w:rFonts w:ascii="Arial" w:eastAsia="Times New Roman" w:hAnsi="Arial" w:cs="Arial"/>
          <w:color w:val="9F9F9F"/>
          <w:sz w:val="18"/>
          <w:szCs w:val="18"/>
        </w:rPr>
        <w:t xml:space="preserve"> </w:t>
      </w:r>
      <w:r w:rsidRPr="00EB1F47">
        <w:rPr>
          <w:rFonts w:ascii="inherit" w:eastAsia="Times New Roman" w:hAnsi="inherit" w:cs="Arial"/>
          <w:color w:val="9F9F9F"/>
          <w:sz w:val="18"/>
          <w:szCs w:val="18"/>
          <w:bdr w:val="none" w:sz="0" w:space="0" w:color="auto" w:frame="1"/>
        </w:rPr>
        <w:t>Published in </w:t>
      </w:r>
      <w:hyperlink r:id="rId43" w:history="1">
        <w:r w:rsidRPr="00EB1F47">
          <w:rPr>
            <w:rFonts w:ascii="inherit" w:eastAsia="Times New Roman" w:hAnsi="inherit" w:cs="Arial"/>
            <w:color w:val="0066CC"/>
            <w:sz w:val="18"/>
            <w:szCs w:val="18"/>
            <w:u w:val="single"/>
            <w:bdr w:val="none" w:sz="0" w:space="0" w:color="auto" w:frame="1"/>
          </w:rPr>
          <w:t>Programming STM32 </w:t>
        </w:r>
      </w:hyperlink>
      <w:r w:rsidRPr="00EB1F47">
        <w:rPr>
          <w:rFonts w:ascii="inherit" w:eastAsia="Times New Roman" w:hAnsi="inherit" w:cs="Arial"/>
          <w:color w:val="9F9F9F"/>
          <w:sz w:val="18"/>
          <w:szCs w:val="18"/>
          <w:bdr w:val="none" w:sz="0" w:space="0" w:color="auto" w:frame="1"/>
        </w:rPr>
        <w:t>- </w:t>
      </w:r>
      <w:hyperlink r:id="rId44" w:anchor="respond" w:history="1">
        <w:r w:rsidRPr="00EB1F47">
          <w:rPr>
            <w:rFonts w:ascii="inherit" w:eastAsia="Times New Roman" w:hAnsi="inherit" w:cs="Arial"/>
            <w:color w:val="0066CC"/>
            <w:sz w:val="18"/>
            <w:szCs w:val="18"/>
            <w:u w:val="single"/>
            <w:bdr w:val="none" w:sz="0" w:space="0" w:color="auto" w:frame="1"/>
          </w:rPr>
          <w:t>No Comments ↓</w:t>
        </w:r>
      </w:hyperlink>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hyperlink r:id="rId45" w:tgtFrame="_blank" w:history="1">
        <w:r w:rsidRPr="00EB1F47">
          <w:rPr>
            <w:rFonts w:ascii="inherit" w:eastAsia="Times New Roman" w:hAnsi="inherit" w:cs="Arial"/>
            <w:color w:val="0000FF"/>
            <w:sz w:val="21"/>
            <w:szCs w:val="21"/>
            <w:u w:val="single"/>
          </w:rPr>
          <w:t xml:space="preserve">Do you want to become a programmer from </w:t>
        </w:r>
        <w:proofErr w:type="spellStart"/>
        <w:r w:rsidRPr="00EB1F47">
          <w:rPr>
            <w:rFonts w:ascii="inherit" w:eastAsia="Times New Roman" w:hAnsi="inherit" w:cs="Arial"/>
            <w:color w:val="0000FF"/>
            <w:sz w:val="21"/>
            <w:szCs w:val="21"/>
            <w:u w:val="single"/>
          </w:rPr>
          <w:t>scratch?</w:t>
        </w:r>
      </w:hyperlink>
      <w:hyperlink r:id="rId46" w:tgtFrame="_blank" w:history="1">
        <w:r w:rsidRPr="00EB1F47">
          <w:rPr>
            <w:rFonts w:ascii="inherit" w:eastAsia="Times New Roman" w:hAnsi="inherit" w:cs="Arial"/>
            <w:color w:val="0000FF"/>
            <w:sz w:val="21"/>
            <w:szCs w:val="21"/>
            <w:u w:val="single"/>
          </w:rPr>
          <w:t>Read</w:t>
        </w:r>
        <w:proofErr w:type="spellEnd"/>
        <w:r w:rsidRPr="00EB1F47">
          <w:rPr>
            <w:rFonts w:ascii="inherit" w:eastAsia="Times New Roman" w:hAnsi="inherit" w:cs="Arial"/>
            <w:color w:val="0000FF"/>
            <w:sz w:val="21"/>
            <w:szCs w:val="21"/>
            <w:u w:val="single"/>
          </w:rPr>
          <w:t xml:space="preserve"> the mini-book of Konstantin </w:t>
        </w:r>
        <w:proofErr w:type="spellStart"/>
        <w:r w:rsidRPr="00EB1F47">
          <w:rPr>
            <w:rFonts w:ascii="inherit" w:eastAsia="Times New Roman" w:hAnsi="inherit" w:cs="Arial"/>
            <w:color w:val="0000FF"/>
            <w:sz w:val="21"/>
            <w:szCs w:val="21"/>
            <w:u w:val="single"/>
          </w:rPr>
          <w:t>Sheremetyev</w:t>
        </w:r>
        <w:proofErr w:type="spellEnd"/>
        <w:r w:rsidRPr="00EB1F47">
          <w:rPr>
            <w:rFonts w:ascii="inherit" w:eastAsia="Times New Roman" w:hAnsi="inherit" w:cs="Arial"/>
            <w:color w:val="0000FF"/>
            <w:sz w:val="21"/>
            <w:szCs w:val="21"/>
            <w:u w:val="single"/>
          </w:rPr>
          <w:t xml:space="preserve"> "The Way to the programmers". Save </w:t>
        </w:r>
        <w:proofErr w:type="spellStart"/>
        <w:r w:rsidRPr="00EB1F47">
          <w:rPr>
            <w:rFonts w:ascii="inherit" w:eastAsia="Times New Roman" w:hAnsi="inherit" w:cs="Arial"/>
            <w:color w:val="0000FF"/>
            <w:sz w:val="21"/>
            <w:szCs w:val="21"/>
            <w:u w:val="single"/>
          </w:rPr>
          <w:t>time!</w:t>
        </w:r>
      </w:hyperlink>
      <w:hyperlink r:id="rId47" w:tgtFrame="_blank" w:history="1">
        <w:r w:rsidRPr="00EB1F47">
          <w:rPr>
            <w:rFonts w:ascii="inherit" w:eastAsia="Times New Roman" w:hAnsi="inherit" w:cs="Arial"/>
            <w:color w:val="0000FF"/>
            <w:sz w:val="21"/>
            <w:szCs w:val="21"/>
            <w:u w:val="single"/>
          </w:rPr>
          <w:t>To</w:t>
        </w:r>
        <w:proofErr w:type="spellEnd"/>
        <w:r w:rsidRPr="00EB1F47">
          <w:rPr>
            <w:rFonts w:ascii="inherit" w:eastAsia="Times New Roman" w:hAnsi="inherit" w:cs="Arial"/>
            <w:color w:val="0000FF"/>
            <w:sz w:val="21"/>
            <w:szCs w:val="21"/>
            <w:u w:val="single"/>
          </w:rPr>
          <w:t xml:space="preserve"> learn more</w:t>
        </w:r>
      </w:hyperlink>
      <w:hyperlink r:id="rId48" w:tgtFrame="_blank" w:history="1">
        <w:r w:rsidRPr="00EB1F47">
          <w:rPr>
            <w:rFonts w:ascii="inherit" w:eastAsia="Times New Roman" w:hAnsi="inherit" w:cs="Arial"/>
            <w:color w:val="0000FF"/>
            <w:sz w:val="21"/>
            <w:szCs w:val="21"/>
            <w:u w:val="single"/>
          </w:rPr>
          <w:t>sheremetev.info</w:t>
        </w:r>
      </w:hyperlink>
      <w:hyperlink r:id="rId49" w:tgtFrame="_blank" w:history="1">
        <w:r w:rsidRPr="00EB1F47">
          <w:rPr>
            <w:rFonts w:ascii="inherit" w:eastAsia="Times New Roman" w:hAnsi="inherit" w:cs="Arial"/>
            <w:color w:val="0000FF"/>
            <w:sz w:val="21"/>
            <w:szCs w:val="21"/>
            <w:u w:val="single"/>
          </w:rPr>
          <w:t>Yandex.Direct</w:t>
        </w:r>
      </w:hyperlink>
      <w:r w:rsidRPr="00EB1F47">
        <w:rPr>
          <w:rFonts w:ascii="inherit" w:eastAsia="Times New Roman" w:hAnsi="inherit" w:cs="Arial"/>
          <w:color w:val="000000"/>
          <w:sz w:val="21"/>
          <w:szCs w:val="21"/>
        </w:rPr>
        <w:t>18+</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hyperlink r:id="rId50" w:tgtFrame="_blank" w:history="1">
        <w:r w:rsidRPr="00EB1F47">
          <w:rPr>
            <w:rFonts w:ascii="inherit" w:eastAsia="Times New Roman" w:hAnsi="inherit" w:cs="Arial"/>
            <w:color w:val="0000FF"/>
            <w:sz w:val="21"/>
            <w:szCs w:val="21"/>
            <w:u w:val="single"/>
          </w:rPr>
          <w:t xml:space="preserve">Buy robot </w:t>
        </w:r>
        <w:proofErr w:type="spellStart"/>
        <w:r w:rsidRPr="00EB1F47">
          <w:rPr>
            <w:rFonts w:ascii="inherit" w:eastAsia="Times New Roman" w:hAnsi="inherit" w:cs="Arial"/>
            <w:color w:val="0000FF"/>
            <w:sz w:val="21"/>
            <w:szCs w:val="21"/>
            <w:u w:val="single"/>
          </w:rPr>
          <w:t>constructor</w:t>
        </w:r>
      </w:hyperlink>
      <w:hyperlink r:id="rId51" w:tgtFrame="_blank" w:history="1">
        <w:r w:rsidRPr="00EB1F47">
          <w:rPr>
            <w:rFonts w:ascii="inherit" w:eastAsia="Times New Roman" w:hAnsi="inherit" w:cs="Arial"/>
            <w:color w:val="0000FF"/>
            <w:sz w:val="21"/>
            <w:szCs w:val="21"/>
            <w:u w:val="single"/>
          </w:rPr>
          <w:t>Teach</w:t>
        </w:r>
        <w:proofErr w:type="spellEnd"/>
        <w:r w:rsidRPr="00EB1F47">
          <w:rPr>
            <w:rFonts w:ascii="inherit" w:eastAsia="Times New Roman" w:hAnsi="inherit" w:cs="Arial"/>
            <w:color w:val="0000FF"/>
            <w:sz w:val="21"/>
            <w:szCs w:val="21"/>
            <w:u w:val="single"/>
          </w:rPr>
          <w:t xml:space="preserve"> your child to program. 6900 for a set of shares. </w:t>
        </w:r>
        <w:proofErr w:type="spellStart"/>
        <w:r w:rsidRPr="00EB1F47">
          <w:rPr>
            <w:rFonts w:ascii="inherit" w:eastAsia="Times New Roman" w:hAnsi="inherit" w:cs="Arial"/>
            <w:color w:val="0000FF"/>
            <w:sz w:val="21"/>
            <w:szCs w:val="21"/>
            <w:u w:val="single"/>
          </w:rPr>
          <w:t>Order</w:t>
        </w:r>
      </w:hyperlink>
      <w:hyperlink r:id="rId52" w:tgtFrame="_blank" w:history="1">
        <w:r w:rsidRPr="00EB1F47">
          <w:rPr>
            <w:rFonts w:ascii="inherit" w:eastAsia="Times New Roman" w:hAnsi="inherit" w:cs="Arial"/>
            <w:color w:val="0000FF"/>
            <w:sz w:val="21"/>
            <w:szCs w:val="21"/>
            <w:u w:val="single"/>
          </w:rPr>
          <w:t>To</w:t>
        </w:r>
        <w:proofErr w:type="spellEnd"/>
        <w:r w:rsidRPr="00EB1F47">
          <w:rPr>
            <w:rFonts w:ascii="inherit" w:eastAsia="Times New Roman" w:hAnsi="inherit" w:cs="Arial"/>
            <w:color w:val="0000FF"/>
            <w:sz w:val="21"/>
            <w:szCs w:val="21"/>
            <w:u w:val="single"/>
          </w:rPr>
          <w:t xml:space="preserve"> learn </w:t>
        </w:r>
        <w:proofErr w:type="spellStart"/>
        <w:r w:rsidRPr="00EB1F47">
          <w:rPr>
            <w:rFonts w:ascii="inherit" w:eastAsia="Times New Roman" w:hAnsi="inherit" w:cs="Arial"/>
            <w:color w:val="0000FF"/>
            <w:sz w:val="21"/>
            <w:szCs w:val="21"/>
            <w:u w:val="single"/>
          </w:rPr>
          <w:t>more</w:t>
        </w:r>
      </w:hyperlink>
      <w:hyperlink r:id="rId53" w:tgtFrame="_blank" w:history="1">
        <w:r w:rsidRPr="00EB1F47">
          <w:rPr>
            <w:rFonts w:ascii="inherit" w:eastAsia="Times New Roman" w:hAnsi="inherit" w:cs="Arial"/>
            <w:color w:val="0000FF"/>
            <w:sz w:val="21"/>
            <w:szCs w:val="21"/>
            <w:u w:val="single"/>
          </w:rPr>
          <w:t>dorado-uno.ru</w:t>
        </w:r>
      </w:hyperlink>
      <w:hyperlink r:id="rId54" w:tgtFrame="_blank" w:history="1">
        <w:r w:rsidRPr="00EB1F47">
          <w:rPr>
            <w:rFonts w:ascii="inherit" w:eastAsia="Times New Roman" w:hAnsi="inherit" w:cs="Arial"/>
            <w:color w:val="0000FF"/>
            <w:sz w:val="21"/>
            <w:szCs w:val="21"/>
            <w:u w:val="single"/>
          </w:rPr>
          <w:t>Yandex.Direct</w:t>
        </w:r>
        <w:proofErr w:type="spellEnd"/>
      </w:hyperlink>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In the </w:t>
      </w:r>
      <w:r w:rsidRPr="00EB1F47">
        <w:rPr>
          <w:rFonts w:ascii="inherit" w:eastAsia="Times New Roman" w:hAnsi="inherit" w:cs="Times New Roman"/>
          <w:b/>
          <w:bCs/>
          <w:color w:val="000000"/>
          <w:sz w:val="24"/>
          <w:szCs w:val="24"/>
          <w:bdr w:val="none" w:sz="0" w:space="0" w:color="auto" w:frame="1"/>
        </w:rPr>
        <w:t>previous part of</w:t>
      </w:r>
      <w:r w:rsidRPr="00EB1F47">
        <w:rPr>
          <w:rFonts w:ascii="Times New Roman" w:eastAsia="Times New Roman" w:hAnsi="Times New Roman" w:cs="Times New Roman"/>
          <w:color w:val="000000"/>
          <w:sz w:val="24"/>
          <w:szCs w:val="24"/>
        </w:rPr>
        <w:t> our lesson, we set up the HC-05 module to work in the master mode, and also configured the controller, to which we will connect this module, to work with the display.</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Until we connect the module, and configure our display. We will draw the output of the lines that come to us from the module into the bottom line of the display, while the upper lines will be shifted. At first I had a plan to read the memory from the display and then shift the lines. but I did not manage to find this memory, unfortunately, through the adapter, so I decided to store all the three lower lines in the array for 60 characters. I think there is not much memory for memory, and it will work much faster in memory than reading it via I2C from the display. And the top line to us to store to what, as it all the same will replace the bottom. So let's go to the </w:t>
      </w:r>
      <w:proofErr w:type="spellStart"/>
      <w:r w:rsidRPr="00EB1F47">
        <w:rPr>
          <w:rFonts w:ascii="inherit" w:eastAsia="Times New Roman" w:hAnsi="inherit" w:cs="Times New Roman"/>
          <w:b/>
          <w:bCs/>
          <w:color w:val="000000"/>
          <w:sz w:val="24"/>
          <w:szCs w:val="24"/>
          <w:bdr w:val="none" w:sz="0" w:space="0" w:color="auto" w:frame="1"/>
        </w:rPr>
        <w:t>lcd.c</w:t>
      </w:r>
      <w:proofErr w:type="spellEnd"/>
      <w:r w:rsidRPr="00EB1F47">
        <w:rPr>
          <w:rFonts w:ascii="Times New Roman" w:eastAsia="Times New Roman" w:hAnsi="Times New Roman" w:cs="Times New Roman"/>
          <w:color w:val="000000"/>
          <w:sz w:val="24"/>
          <w:szCs w:val="24"/>
        </w:rPr>
        <w:t> file and add this array</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color w:val="005032"/>
          <w:sz w:val="21"/>
          <w:szCs w:val="21"/>
          <w:bdr w:val="none" w:sz="0" w:space="0" w:color="auto" w:frame="1"/>
        </w:rPr>
        <w:t>uint8_t</w:t>
      </w:r>
      <w:r w:rsidRPr="00EB1F47">
        <w:rPr>
          <w:rFonts w:ascii="Courier New" w:eastAsia="Times New Roman" w:hAnsi="Courier New" w:cs="Courier New"/>
          <w:color w:val="000000"/>
          <w:sz w:val="21"/>
          <w:szCs w:val="21"/>
          <w:bdr w:val="none" w:sz="0" w:space="0" w:color="auto" w:frame="1"/>
        </w:rPr>
        <w:t> </w:t>
      </w:r>
      <w:proofErr w:type="spellStart"/>
      <w:r w:rsidRPr="00EB1F47">
        <w:rPr>
          <w:rFonts w:ascii="Courier New" w:eastAsia="Times New Roman" w:hAnsi="Courier New" w:cs="Courier New"/>
          <w:color w:val="000000"/>
          <w:sz w:val="21"/>
          <w:szCs w:val="21"/>
          <w:bdr w:val="none" w:sz="0" w:space="0" w:color="auto" w:frame="1"/>
        </w:rPr>
        <w:t>portlcd</w:t>
      </w:r>
      <w:proofErr w:type="spellEnd"/>
      <w:r w:rsidRPr="00EB1F47">
        <w:rPr>
          <w:rFonts w:ascii="Courier New" w:eastAsia="Times New Roman" w:hAnsi="Courier New" w:cs="Courier New"/>
          <w:color w:val="000000"/>
          <w:sz w:val="21"/>
          <w:szCs w:val="21"/>
          <w:bdr w:val="none" w:sz="0" w:space="0" w:color="auto" w:frame="1"/>
        </w:rPr>
        <w:t>; </w:t>
      </w:r>
      <w:r w:rsidRPr="00EB1F47">
        <w:rPr>
          <w:rFonts w:ascii="inherit" w:eastAsia="Times New Roman" w:hAnsi="inherit" w:cs="Courier New"/>
          <w:color w:val="3F7F5F"/>
          <w:sz w:val="21"/>
          <w:szCs w:val="21"/>
          <w:bdr w:val="none" w:sz="0" w:space="0" w:color="auto" w:frame="1"/>
        </w:rPr>
        <w:t>//</w:t>
      </w:r>
      <w:proofErr w:type="spellStart"/>
      <w:r w:rsidRPr="00EB1F47">
        <w:rPr>
          <w:rFonts w:ascii="inherit" w:eastAsia="Times New Roman" w:hAnsi="inherit" w:cs="Courier New"/>
          <w:color w:val="3F7F5F"/>
          <w:sz w:val="21"/>
          <w:szCs w:val="21"/>
          <w:bdr w:val="none" w:sz="0" w:space="0" w:color="auto" w:frame="1"/>
        </w:rPr>
        <w:t>ячейка</w:t>
      </w:r>
      <w:proofErr w:type="spellEnd"/>
      <w:r w:rsidRPr="00EB1F47">
        <w:rPr>
          <w:rFonts w:ascii="inherit" w:eastAsia="Times New Roman" w:hAnsi="inherit" w:cs="Courier New"/>
          <w:color w:val="3F7F5F"/>
          <w:sz w:val="21"/>
          <w:szCs w:val="21"/>
          <w:bdr w:val="none" w:sz="0" w:space="0" w:color="auto" w:frame="1"/>
        </w:rPr>
        <w:t xml:space="preserve"> </w:t>
      </w:r>
      <w:proofErr w:type="spellStart"/>
      <w:r w:rsidRPr="00EB1F47">
        <w:rPr>
          <w:rFonts w:ascii="inherit" w:eastAsia="Times New Roman" w:hAnsi="inherit" w:cs="Courier New"/>
          <w:color w:val="3F7F5F"/>
          <w:sz w:val="21"/>
          <w:szCs w:val="21"/>
          <w:bdr w:val="none" w:sz="0" w:space="0" w:color="auto" w:frame="1"/>
        </w:rPr>
        <w:t>для</w:t>
      </w:r>
      <w:proofErr w:type="spellEnd"/>
      <w:r w:rsidRPr="00EB1F47">
        <w:rPr>
          <w:rFonts w:ascii="inherit" w:eastAsia="Times New Roman" w:hAnsi="inherit" w:cs="Courier New"/>
          <w:color w:val="3F7F5F"/>
          <w:sz w:val="21"/>
          <w:szCs w:val="21"/>
          <w:bdr w:val="none" w:sz="0" w:space="0" w:color="auto" w:frame="1"/>
        </w:rPr>
        <w:t xml:space="preserve"> </w:t>
      </w:r>
      <w:proofErr w:type="spellStart"/>
      <w:r w:rsidRPr="00EB1F47">
        <w:rPr>
          <w:rFonts w:ascii="inherit" w:eastAsia="Times New Roman" w:hAnsi="inherit" w:cs="Courier New"/>
          <w:color w:val="3F7F5F"/>
          <w:sz w:val="21"/>
          <w:szCs w:val="21"/>
          <w:bdr w:val="none" w:sz="0" w:space="0" w:color="auto" w:frame="1"/>
        </w:rPr>
        <w:t>хранения</w:t>
      </w:r>
      <w:proofErr w:type="spellEnd"/>
      <w:r w:rsidRPr="00EB1F47">
        <w:rPr>
          <w:rFonts w:ascii="inherit" w:eastAsia="Times New Roman" w:hAnsi="inherit" w:cs="Courier New"/>
          <w:color w:val="3F7F5F"/>
          <w:sz w:val="21"/>
          <w:szCs w:val="21"/>
          <w:bdr w:val="none" w:sz="0" w:space="0" w:color="auto" w:frame="1"/>
        </w:rPr>
        <w:t xml:space="preserve"> </w:t>
      </w:r>
      <w:proofErr w:type="spellStart"/>
      <w:r w:rsidRPr="00EB1F47">
        <w:rPr>
          <w:rFonts w:ascii="inherit" w:eastAsia="Times New Roman" w:hAnsi="inherit" w:cs="Courier New"/>
          <w:color w:val="3F7F5F"/>
          <w:sz w:val="21"/>
          <w:szCs w:val="21"/>
          <w:bdr w:val="none" w:sz="0" w:space="0" w:color="auto" w:frame="1"/>
        </w:rPr>
        <w:t>данных</w:t>
      </w:r>
      <w:proofErr w:type="spellEnd"/>
      <w:r w:rsidRPr="00EB1F47">
        <w:rPr>
          <w:rFonts w:ascii="inherit" w:eastAsia="Times New Roman" w:hAnsi="inherit" w:cs="Courier New"/>
          <w:color w:val="3F7F5F"/>
          <w:sz w:val="21"/>
          <w:szCs w:val="21"/>
          <w:bdr w:val="none" w:sz="0" w:space="0" w:color="auto" w:frame="1"/>
        </w:rPr>
        <w:t xml:space="preserve"> </w:t>
      </w:r>
      <w:proofErr w:type="spellStart"/>
      <w:r w:rsidRPr="00EB1F47">
        <w:rPr>
          <w:rFonts w:ascii="inherit" w:eastAsia="Times New Roman" w:hAnsi="inherit" w:cs="Courier New"/>
          <w:color w:val="3F7F5F"/>
          <w:sz w:val="21"/>
          <w:szCs w:val="21"/>
          <w:bdr w:val="none" w:sz="0" w:space="0" w:color="auto" w:frame="1"/>
        </w:rPr>
        <w:t>порта</w:t>
      </w:r>
      <w:proofErr w:type="spellEnd"/>
      <w:r w:rsidRPr="00EB1F47">
        <w:rPr>
          <w:rFonts w:ascii="inherit" w:eastAsia="Times New Roman" w:hAnsi="inherit" w:cs="Courier New"/>
          <w:color w:val="3F7F5F"/>
          <w:sz w:val="21"/>
          <w:szCs w:val="21"/>
          <w:bdr w:val="none" w:sz="0" w:space="0" w:color="auto" w:frame="1"/>
        </w:rPr>
        <w:t xml:space="preserve"> </w:t>
      </w:r>
      <w:proofErr w:type="spellStart"/>
      <w:r w:rsidRPr="00EB1F47">
        <w:rPr>
          <w:rFonts w:ascii="inherit" w:eastAsia="Times New Roman" w:hAnsi="inherit" w:cs="Courier New"/>
          <w:color w:val="3F7F5F"/>
          <w:sz w:val="21"/>
          <w:szCs w:val="21"/>
          <w:bdr w:val="none" w:sz="0" w:space="0" w:color="auto" w:frame="1"/>
        </w:rPr>
        <w:t>микросхемы</w:t>
      </w:r>
      <w:proofErr w:type="spellEnd"/>
      <w:r w:rsidRPr="00EB1F47">
        <w:rPr>
          <w:rFonts w:ascii="inherit" w:eastAsia="Times New Roman" w:hAnsi="inherit" w:cs="Courier New"/>
          <w:color w:val="3F7F5F"/>
          <w:sz w:val="21"/>
          <w:szCs w:val="21"/>
          <w:bdr w:val="none" w:sz="0" w:space="0" w:color="auto" w:frame="1"/>
        </w:rPr>
        <w:t xml:space="preserve"> </w:t>
      </w:r>
      <w:proofErr w:type="spellStart"/>
      <w:r w:rsidRPr="00EB1F47">
        <w:rPr>
          <w:rFonts w:ascii="inherit" w:eastAsia="Times New Roman" w:hAnsi="inherit" w:cs="Courier New"/>
          <w:color w:val="3F7F5F"/>
          <w:sz w:val="21"/>
          <w:szCs w:val="21"/>
          <w:bdr w:val="none" w:sz="0" w:space="0" w:color="auto" w:frame="1"/>
        </w:rPr>
        <w:t>расширения</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char</w:t>
      </w:r>
      <w:r w:rsidRPr="00EB1F47">
        <w:rPr>
          <w:rFonts w:ascii="inherit" w:eastAsia="Times New Roman" w:hAnsi="inherit" w:cs="Courier New"/>
          <w:b/>
          <w:bCs/>
          <w:color w:val="000000"/>
          <w:sz w:val="21"/>
          <w:szCs w:val="21"/>
          <w:bdr w:val="none" w:sz="0" w:space="0" w:color="auto" w:frame="1"/>
        </w:rPr>
        <w:t> str2[</w:t>
      </w:r>
      <w:proofErr w:type="gramStart"/>
      <w:r w:rsidRPr="00EB1F47">
        <w:rPr>
          <w:rFonts w:ascii="inherit" w:eastAsia="Times New Roman" w:hAnsi="inherit" w:cs="Courier New"/>
          <w:b/>
          <w:bCs/>
          <w:color w:val="000000"/>
          <w:sz w:val="21"/>
          <w:szCs w:val="21"/>
          <w:bdr w:val="none" w:sz="0" w:space="0" w:color="auto" w:frame="1"/>
        </w:rPr>
        <w:t>60]=</w:t>
      </w:r>
      <w:proofErr w:type="gramEnd"/>
      <w:r w:rsidRPr="00EB1F47">
        <w:rPr>
          <w:rFonts w:ascii="inherit" w:eastAsia="Times New Roman" w:hAnsi="inherit" w:cs="Courier New"/>
          <w:b/>
          <w:bCs/>
          <w:color w:val="000000"/>
          <w:sz w:val="21"/>
          <w:szCs w:val="21"/>
          <w:bdr w:val="none" w:sz="0" w:space="0" w:color="auto" w:frame="1"/>
        </w:rPr>
        <w:t>{0};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Fill it with spaces in the initialization function </w:t>
      </w:r>
      <w:proofErr w:type="spellStart"/>
      <w:r w:rsidRPr="00EB1F47">
        <w:rPr>
          <w:rFonts w:ascii="inherit" w:eastAsia="Times New Roman" w:hAnsi="inherit" w:cs="Times New Roman"/>
          <w:b/>
          <w:bCs/>
          <w:color w:val="000000"/>
          <w:sz w:val="24"/>
          <w:szCs w:val="24"/>
          <w:bdr w:val="none" w:sz="0" w:space="0" w:color="auto" w:frame="1"/>
        </w:rPr>
        <w:t>LCD_ini</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color w:val="000000"/>
          <w:sz w:val="21"/>
          <w:szCs w:val="21"/>
          <w:bdr w:val="none" w:sz="0" w:space="0" w:color="auto" w:frame="1"/>
        </w:rPr>
        <w:t>setwrite</w:t>
      </w:r>
      <w:proofErr w:type="spellEnd"/>
      <w:r w:rsidRPr="00EB1F47">
        <w:rPr>
          <w:rFonts w:ascii="Courier New" w:eastAsia="Times New Roman" w:hAnsi="Courier New" w:cs="Courier New"/>
          <w:color w:val="000000"/>
          <w:sz w:val="21"/>
          <w:szCs w:val="21"/>
          <w:bdr w:val="none" w:sz="0" w:space="0" w:color="auto" w:frame="1"/>
        </w:rPr>
        <w:t>(</w:t>
      </w:r>
      <w:proofErr w:type="gramEnd"/>
      <w:r w:rsidRPr="00EB1F47">
        <w:rPr>
          <w:rFonts w:ascii="Courier New" w:eastAsia="Times New Roman" w:hAnsi="Courier New" w:cs="Courier New"/>
          <w:color w:val="000000"/>
          <w:sz w:val="21"/>
          <w:szCs w:val="21"/>
          <w:bdr w:val="none" w:sz="0" w:space="0" w:color="auto" w:frame="1"/>
        </w:rPr>
        <w:t>);</w:t>
      </w:r>
      <w:r w:rsidRPr="00EB1F47">
        <w:rPr>
          <w:rFonts w:ascii="inherit" w:eastAsia="Times New Roman" w:hAnsi="inherit" w:cs="Courier New"/>
          <w:color w:val="3F7F5F"/>
          <w:sz w:val="21"/>
          <w:szCs w:val="21"/>
          <w:bdr w:val="none" w:sz="0" w:space="0" w:color="auto" w:frame="1"/>
        </w:rPr>
        <w:t>//</w:t>
      </w:r>
      <w:proofErr w:type="spellStart"/>
      <w:r w:rsidRPr="00EB1F47">
        <w:rPr>
          <w:rFonts w:ascii="inherit" w:eastAsia="Times New Roman" w:hAnsi="inherit" w:cs="Courier New"/>
          <w:color w:val="3F7F5F"/>
          <w:sz w:val="21"/>
          <w:szCs w:val="21"/>
          <w:bdr w:val="none" w:sz="0" w:space="0" w:color="auto" w:frame="1"/>
        </w:rPr>
        <w:t>запись</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roofErr w:type="spellStart"/>
      <w:r w:rsidRPr="00EB1F47">
        <w:rPr>
          <w:rFonts w:ascii="inherit" w:eastAsia="Times New Roman" w:hAnsi="inherit" w:cs="Courier New"/>
          <w:b/>
          <w:bCs/>
          <w:color w:val="000000"/>
          <w:sz w:val="21"/>
          <w:szCs w:val="21"/>
          <w:bdr w:val="none" w:sz="0" w:space="0" w:color="auto" w:frame="1"/>
        </w:rPr>
        <w:t>Запишем</w:t>
      </w:r>
      <w:proofErr w:type="spellEnd"/>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пробелы</w:t>
      </w:r>
      <w:proofErr w:type="spellEnd"/>
      <w:r w:rsidRPr="00EB1F47">
        <w:rPr>
          <w:rFonts w:ascii="inherit" w:eastAsia="Times New Roman" w:hAnsi="inherit" w:cs="Courier New"/>
          <w:b/>
          <w:bCs/>
          <w:color w:val="000000"/>
          <w:sz w:val="21"/>
          <w:szCs w:val="21"/>
          <w:bdr w:val="none" w:sz="0" w:space="0" w:color="auto" w:frame="1"/>
        </w:rPr>
        <w:t xml:space="preserve"> в </w:t>
      </w:r>
      <w:proofErr w:type="spellStart"/>
      <w:r w:rsidRPr="00EB1F47">
        <w:rPr>
          <w:rFonts w:ascii="inherit" w:eastAsia="Times New Roman" w:hAnsi="inherit" w:cs="Courier New"/>
          <w:b/>
          <w:bCs/>
          <w:color w:val="000000"/>
          <w:sz w:val="21"/>
          <w:szCs w:val="21"/>
          <w:bdr w:val="none" w:sz="0" w:space="0" w:color="auto" w:frame="1"/>
        </w:rPr>
        <w:t>строковый</w:t>
      </w:r>
      <w:proofErr w:type="spellEnd"/>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массив</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inherit" w:eastAsia="Times New Roman" w:hAnsi="inherit" w:cs="Courier New"/>
          <w:b/>
          <w:bCs/>
          <w:color w:val="000000"/>
          <w:sz w:val="21"/>
          <w:szCs w:val="21"/>
          <w:bdr w:val="none" w:sz="0" w:space="0" w:color="auto" w:frame="1"/>
        </w:rPr>
        <w:t>memset</w:t>
      </w:r>
      <w:proofErr w:type="spellEnd"/>
      <w:r w:rsidRPr="00EB1F47">
        <w:rPr>
          <w:rFonts w:ascii="inherit" w:eastAsia="Times New Roman" w:hAnsi="inherit" w:cs="Courier New"/>
          <w:b/>
          <w:bCs/>
          <w:color w:val="000000"/>
          <w:sz w:val="21"/>
          <w:szCs w:val="21"/>
          <w:bdr w:val="none" w:sz="0" w:space="0" w:color="auto" w:frame="1"/>
        </w:rPr>
        <w:t>((</w:t>
      </w:r>
      <w:r w:rsidRPr="00EB1F47">
        <w:rPr>
          <w:rFonts w:ascii="inherit" w:eastAsia="Times New Roman" w:hAnsi="inherit" w:cs="Courier New"/>
          <w:b/>
          <w:bCs/>
          <w:color w:val="7F0055"/>
          <w:sz w:val="21"/>
          <w:szCs w:val="21"/>
          <w:bdr w:val="none" w:sz="0" w:space="0" w:color="auto" w:frame="1"/>
        </w:rPr>
        <w:t>void</w:t>
      </w:r>
      <w:proofErr w:type="gramStart"/>
      <w:r w:rsidRPr="00EB1F47">
        <w:rPr>
          <w:rFonts w:ascii="inherit" w:eastAsia="Times New Roman" w:hAnsi="inherit" w:cs="Courier New"/>
          <w:b/>
          <w:bCs/>
          <w:color w:val="000000"/>
          <w:sz w:val="21"/>
          <w:szCs w:val="21"/>
          <w:bdr w:val="none" w:sz="0" w:space="0" w:color="auto" w:frame="1"/>
        </w:rPr>
        <w:t>*)str</w:t>
      </w:r>
      <w:proofErr w:type="gramEnd"/>
      <w:r w:rsidRPr="00EB1F47">
        <w:rPr>
          <w:rFonts w:ascii="inherit" w:eastAsia="Times New Roman" w:hAnsi="inherit" w:cs="Courier New"/>
          <w:b/>
          <w:bCs/>
          <w:color w:val="000000"/>
          <w:sz w:val="21"/>
          <w:szCs w:val="21"/>
          <w:bdr w:val="none" w:sz="0" w:space="0" w:color="auto" w:frame="1"/>
        </w:rPr>
        <w:t>2,(uint8_t)</w:t>
      </w:r>
      <w:r w:rsidRPr="00EB1F47">
        <w:rPr>
          <w:rFonts w:ascii="inherit" w:eastAsia="Times New Roman" w:hAnsi="inherit" w:cs="Courier New"/>
          <w:b/>
          <w:bCs/>
          <w:color w:val="2A00FF"/>
          <w:sz w:val="21"/>
          <w:szCs w:val="21"/>
          <w:bdr w:val="none" w:sz="0" w:space="0" w:color="auto" w:frame="1"/>
        </w:rPr>
        <w:t>' '</w:t>
      </w:r>
      <w:r w:rsidRPr="00EB1F47">
        <w:rPr>
          <w:rFonts w:ascii="inherit" w:eastAsia="Times New Roman" w:hAnsi="inherit" w:cs="Courier New"/>
          <w:b/>
          <w:bCs/>
          <w:color w:val="000000"/>
          <w:sz w:val="21"/>
          <w:szCs w:val="21"/>
          <w:bdr w:val="none" w:sz="0" w:space="0" w:color="auto" w:frame="1"/>
        </w:rPr>
        <w:t>,60);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Above the initialization function, we add the function of outputting a line down the display</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void</w:t>
      </w:r>
      <w:r w:rsidRPr="00EB1F47">
        <w:rPr>
          <w:rFonts w:ascii="inherit" w:eastAsia="Times New Roman" w:hAnsi="inherit" w:cs="Courier New"/>
          <w:b/>
          <w:bCs/>
          <w:color w:val="000000"/>
          <w:sz w:val="21"/>
          <w:szCs w:val="21"/>
          <w:bdr w:val="none" w:sz="0" w:space="0" w:color="auto" w:frame="1"/>
        </w:rPr>
        <w:t> </w:t>
      </w:r>
      <w:proofErr w:type="spellStart"/>
      <w:r w:rsidRPr="00EB1F47">
        <w:rPr>
          <w:rFonts w:ascii="inherit" w:eastAsia="Times New Roman" w:hAnsi="inherit" w:cs="Courier New"/>
          <w:b/>
          <w:bCs/>
          <w:color w:val="000000"/>
          <w:sz w:val="21"/>
          <w:szCs w:val="21"/>
          <w:bdr w:val="none" w:sz="0" w:space="0" w:color="auto" w:frame="1"/>
        </w:rPr>
        <w:t>LCD_</w:t>
      </w:r>
      <w:proofErr w:type="gramStart"/>
      <w:r w:rsidRPr="00EB1F47">
        <w:rPr>
          <w:rFonts w:ascii="inherit" w:eastAsia="Times New Roman" w:hAnsi="inherit" w:cs="Courier New"/>
          <w:b/>
          <w:bCs/>
          <w:color w:val="000000"/>
          <w:sz w:val="21"/>
          <w:szCs w:val="21"/>
          <w:bdr w:val="none" w:sz="0" w:space="0" w:color="auto" w:frame="1"/>
        </w:rPr>
        <w:t>StrBottom</w:t>
      </w:r>
      <w:proofErr w:type="spellEnd"/>
      <w:r w:rsidRPr="00EB1F47">
        <w:rPr>
          <w:rFonts w:ascii="inherit" w:eastAsia="Times New Roman" w:hAnsi="inherit" w:cs="Courier New"/>
          <w:b/>
          <w:bCs/>
          <w:color w:val="000000"/>
          <w:sz w:val="21"/>
          <w:szCs w:val="21"/>
          <w:bdr w:val="none" w:sz="0" w:space="0" w:color="auto" w:frame="1"/>
        </w:rPr>
        <w:t>(</w:t>
      </w:r>
      <w:proofErr w:type="gramEnd"/>
      <w:r w:rsidRPr="00EB1F47">
        <w:rPr>
          <w:rFonts w:ascii="inherit" w:eastAsia="Times New Roman" w:hAnsi="inherit" w:cs="Courier New"/>
          <w:b/>
          <w:bCs/>
          <w:color w:val="7F0055"/>
          <w:sz w:val="21"/>
          <w:szCs w:val="21"/>
          <w:bdr w:val="none" w:sz="0" w:space="0" w:color="auto" w:frame="1"/>
        </w:rPr>
        <w:t>char</w:t>
      </w:r>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st</w:t>
      </w:r>
      <w:proofErr w:type="spellEnd"/>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5032"/>
          <w:sz w:val="21"/>
          <w:szCs w:val="21"/>
          <w:bdr w:val="none" w:sz="0" w:space="0" w:color="auto" w:frame="1"/>
        </w:rPr>
        <w:t>  uint8_t</w:t>
      </w:r>
      <w:r w:rsidRPr="00EB1F47">
        <w:rPr>
          <w:rFonts w:ascii="inherit" w:eastAsia="Times New Roman" w:hAnsi="inherit" w:cs="Courier New"/>
          <w:b/>
          <w:bCs/>
          <w:color w:val="000000"/>
          <w:sz w:val="21"/>
          <w:szCs w:val="21"/>
          <w:bdr w:val="none" w:sz="0" w:space="0" w:color="auto" w:frame="1"/>
        </w:rPr>
        <w:t> </w:t>
      </w:r>
      <w:proofErr w:type="spellStart"/>
      <w:r w:rsidRPr="00EB1F47">
        <w:rPr>
          <w:rFonts w:ascii="inherit" w:eastAsia="Times New Roman" w:hAnsi="inherit" w:cs="Courier New"/>
          <w:b/>
          <w:bCs/>
          <w:color w:val="000000"/>
          <w:sz w:val="21"/>
          <w:szCs w:val="21"/>
          <w:bdr w:val="none" w:sz="0" w:space="0" w:color="auto" w:frame="1"/>
        </w:rPr>
        <w:t>i</w:t>
      </w:r>
      <w:proofErr w:type="spellEnd"/>
      <w:r w:rsidRPr="00EB1F47">
        <w:rPr>
          <w:rFonts w:ascii="inherit" w:eastAsia="Times New Roman" w:hAnsi="inherit" w:cs="Courier New"/>
          <w:b/>
          <w:bCs/>
          <w:color w:val="000000"/>
          <w:sz w:val="21"/>
          <w:szCs w:val="21"/>
          <w:bdr w:val="none" w:sz="0" w:space="0" w:color="auto" w:frame="1"/>
        </w:rPr>
        <w:t>=</w:t>
      </w:r>
      <w:proofErr w:type="gramStart"/>
      <w:r w:rsidRPr="00EB1F47">
        <w:rPr>
          <w:rFonts w:ascii="inherit" w:eastAsia="Times New Roman" w:hAnsi="inherit" w:cs="Courier New"/>
          <w:b/>
          <w:bCs/>
          <w:color w:val="000000"/>
          <w:sz w:val="21"/>
          <w:szCs w:val="21"/>
          <w:bdr w:val="none" w:sz="0" w:space="0" w:color="auto" w:frame="1"/>
        </w:rPr>
        <w:t>0,j</w:t>
      </w:r>
      <w:proofErr w:type="gramEnd"/>
      <w:r w:rsidRPr="00EB1F47">
        <w:rPr>
          <w:rFonts w:ascii="inherit" w:eastAsia="Times New Roman" w:hAnsi="inherit" w:cs="Courier New"/>
          <w:b/>
          <w:bCs/>
          <w:color w:val="000000"/>
          <w:sz w:val="21"/>
          <w:szCs w:val="21"/>
          <w:bdr w:val="none" w:sz="0" w:space="0" w:color="auto" w:frame="1"/>
        </w:rPr>
        <w:t>=0,str_cnt=0;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lastRenderedPageBreak/>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And start writing her body. Since we agreed that we store the bottom three lines, we will now derive them in the upper three rows</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color w:val="005032"/>
          <w:sz w:val="21"/>
          <w:szCs w:val="21"/>
          <w:bdr w:val="none" w:sz="0" w:space="0" w:color="auto" w:frame="1"/>
        </w:rPr>
        <w:t>uint8_t</w:t>
      </w:r>
      <w:r w:rsidRPr="00EB1F47">
        <w:rPr>
          <w:rFonts w:ascii="Courier New" w:eastAsia="Times New Roman" w:hAnsi="Courier New" w:cs="Courier New"/>
          <w:color w:val="000000"/>
          <w:sz w:val="21"/>
          <w:szCs w:val="21"/>
          <w:bdr w:val="none" w:sz="0" w:space="0" w:color="auto" w:frame="1"/>
        </w:rPr>
        <w:t> </w:t>
      </w:r>
      <w:proofErr w:type="spellStart"/>
      <w:r w:rsidRPr="00EB1F47">
        <w:rPr>
          <w:rFonts w:ascii="Courier New" w:eastAsia="Times New Roman" w:hAnsi="Courier New" w:cs="Courier New"/>
          <w:color w:val="000000"/>
          <w:sz w:val="21"/>
          <w:szCs w:val="21"/>
          <w:bdr w:val="none" w:sz="0" w:space="0" w:color="auto" w:frame="1"/>
        </w:rPr>
        <w:t>i</w:t>
      </w:r>
      <w:proofErr w:type="spellEnd"/>
      <w:r w:rsidRPr="00EB1F47">
        <w:rPr>
          <w:rFonts w:ascii="Courier New" w:eastAsia="Times New Roman" w:hAnsi="Courier New" w:cs="Courier New"/>
          <w:color w:val="000000"/>
          <w:sz w:val="21"/>
          <w:szCs w:val="21"/>
          <w:bdr w:val="none" w:sz="0" w:space="0" w:color="auto" w:frame="1"/>
        </w:rPr>
        <w:t>=</w:t>
      </w:r>
      <w:proofErr w:type="gramStart"/>
      <w:r w:rsidRPr="00EB1F47">
        <w:rPr>
          <w:rFonts w:ascii="Courier New" w:eastAsia="Times New Roman" w:hAnsi="Courier New" w:cs="Courier New"/>
          <w:color w:val="000000"/>
          <w:sz w:val="21"/>
          <w:szCs w:val="21"/>
          <w:bdr w:val="none" w:sz="0" w:space="0" w:color="auto" w:frame="1"/>
        </w:rPr>
        <w:t>0,j</w:t>
      </w:r>
      <w:proofErr w:type="gramEnd"/>
      <w:r w:rsidRPr="00EB1F47">
        <w:rPr>
          <w:rFonts w:ascii="Courier New" w:eastAsia="Times New Roman" w:hAnsi="Courier New" w:cs="Courier New"/>
          <w:color w:val="000000"/>
          <w:sz w:val="21"/>
          <w:szCs w:val="21"/>
          <w:bdr w:val="none" w:sz="0" w:space="0" w:color="auto" w:frame="1"/>
        </w:rPr>
        <w:t>=0,str_cnt=0;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w:t>
      </w:r>
      <w:proofErr w:type="spellStart"/>
      <w:r w:rsidRPr="00EB1F47">
        <w:rPr>
          <w:rFonts w:ascii="Courier New" w:eastAsia="Times New Roman" w:hAnsi="Courier New" w:cs="Courier New"/>
          <w:color w:val="000000"/>
          <w:sz w:val="21"/>
          <w:szCs w:val="21"/>
          <w:bdr w:val="none" w:sz="0" w:space="0" w:color="auto" w:frame="1"/>
        </w:rPr>
        <w:t>Выведем</w:t>
      </w:r>
      <w:proofErr w:type="spellEnd"/>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ранее</w:t>
      </w:r>
      <w:proofErr w:type="spellEnd"/>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заготовленные</w:t>
      </w:r>
      <w:proofErr w:type="spellEnd"/>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верхние</w:t>
      </w:r>
      <w:proofErr w:type="spellEnd"/>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три</w:t>
      </w:r>
      <w:proofErr w:type="spellEnd"/>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строки</w:t>
      </w:r>
      <w:proofErr w:type="spellEnd"/>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на</w:t>
      </w:r>
      <w:proofErr w:type="spellEnd"/>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дисплей</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color w:val="7F0055"/>
          <w:sz w:val="21"/>
          <w:szCs w:val="21"/>
          <w:bdr w:val="none" w:sz="0" w:space="0" w:color="auto" w:frame="1"/>
        </w:rPr>
        <w:t>for</w:t>
      </w:r>
      <w:r w:rsidRPr="00EB1F47">
        <w:rPr>
          <w:rFonts w:ascii="Courier New" w:eastAsia="Times New Roman" w:hAnsi="Courier New" w:cs="Courier New"/>
          <w:color w:val="000000"/>
          <w:sz w:val="21"/>
          <w:szCs w:val="21"/>
          <w:bdr w:val="none" w:sz="0" w:space="0" w:color="auto" w:frame="1"/>
        </w:rPr>
        <w:t>(j=</w:t>
      </w:r>
      <w:proofErr w:type="gramStart"/>
      <w:r w:rsidRPr="00EB1F47">
        <w:rPr>
          <w:rFonts w:ascii="Courier New" w:eastAsia="Times New Roman" w:hAnsi="Courier New" w:cs="Courier New"/>
          <w:color w:val="000000"/>
          <w:sz w:val="21"/>
          <w:szCs w:val="21"/>
          <w:bdr w:val="none" w:sz="0" w:space="0" w:color="auto" w:frame="1"/>
        </w:rPr>
        <w:t>0;j</w:t>
      </w:r>
      <w:proofErr w:type="gramEnd"/>
      <w:r w:rsidRPr="00EB1F47">
        <w:rPr>
          <w:rFonts w:ascii="Courier New" w:eastAsia="Times New Roman" w:hAnsi="Courier New" w:cs="Courier New"/>
          <w:color w:val="000000"/>
          <w:sz w:val="21"/>
          <w:szCs w:val="21"/>
          <w:bdr w:val="none" w:sz="0" w:space="0" w:color="auto" w:frame="1"/>
        </w:rPr>
        <w:t>&lt;3;j++)</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LCD_SetPos</w:t>
      </w:r>
      <w:proofErr w:type="spellEnd"/>
      <w:r w:rsidRPr="00EB1F47">
        <w:rPr>
          <w:rFonts w:ascii="Courier New" w:eastAsia="Times New Roman" w:hAnsi="Courier New" w:cs="Courier New"/>
          <w:b/>
          <w:bCs/>
          <w:color w:val="000000"/>
          <w:sz w:val="21"/>
          <w:szCs w:val="21"/>
          <w:bdr w:val="none" w:sz="0" w:space="0" w:color="auto" w:frame="1"/>
        </w:rPr>
        <w:t>(</w:t>
      </w:r>
      <w:proofErr w:type="gramStart"/>
      <w:r w:rsidRPr="00EB1F47">
        <w:rPr>
          <w:rFonts w:ascii="Courier New" w:eastAsia="Times New Roman" w:hAnsi="Courier New" w:cs="Courier New"/>
          <w:b/>
          <w:bCs/>
          <w:color w:val="000000"/>
          <w:sz w:val="21"/>
          <w:szCs w:val="21"/>
          <w:bdr w:val="none" w:sz="0" w:space="0" w:color="auto" w:frame="1"/>
        </w:rPr>
        <w:t>0,j</w:t>
      </w:r>
      <w:proofErr w:type="gram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  for</w:t>
      </w:r>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i</w:t>
      </w:r>
      <w:proofErr w:type="spellEnd"/>
      <w:r w:rsidRPr="00EB1F47">
        <w:rPr>
          <w:rFonts w:ascii="Courier New" w:eastAsia="Times New Roman" w:hAnsi="Courier New" w:cs="Courier New"/>
          <w:b/>
          <w:bCs/>
          <w:color w:val="000000"/>
          <w:sz w:val="21"/>
          <w:szCs w:val="21"/>
          <w:bdr w:val="none" w:sz="0" w:space="0" w:color="auto" w:frame="1"/>
        </w:rPr>
        <w:t>=</w:t>
      </w:r>
      <w:proofErr w:type="gramStart"/>
      <w:r w:rsidRPr="00EB1F47">
        <w:rPr>
          <w:rFonts w:ascii="Courier New" w:eastAsia="Times New Roman" w:hAnsi="Courier New" w:cs="Courier New"/>
          <w:b/>
          <w:bCs/>
          <w:color w:val="000000"/>
          <w:sz w:val="21"/>
          <w:szCs w:val="21"/>
          <w:bdr w:val="none" w:sz="0" w:space="0" w:color="auto" w:frame="1"/>
        </w:rPr>
        <w:t>0;i</w:t>
      </w:r>
      <w:proofErr w:type="gramEnd"/>
      <w:r w:rsidRPr="00EB1F47">
        <w:rPr>
          <w:rFonts w:ascii="Courier New" w:eastAsia="Times New Roman" w:hAnsi="Courier New" w:cs="Courier New"/>
          <w:b/>
          <w:bCs/>
          <w:color w:val="000000"/>
          <w:sz w:val="21"/>
          <w:szCs w:val="21"/>
          <w:bdr w:val="none" w:sz="0" w:space="0" w:color="auto" w:frame="1"/>
        </w:rPr>
        <w:t>&lt;20;i++)</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sendbyte</w:t>
      </w:r>
      <w:proofErr w:type="spellEnd"/>
      <w:r w:rsidRPr="00EB1F47">
        <w:rPr>
          <w:rFonts w:ascii="Courier New" w:eastAsia="Times New Roman" w:hAnsi="Courier New" w:cs="Courier New"/>
          <w:b/>
          <w:bCs/>
          <w:color w:val="000000"/>
          <w:sz w:val="21"/>
          <w:szCs w:val="21"/>
          <w:bdr w:val="none" w:sz="0" w:space="0" w:color="auto" w:frame="1"/>
        </w:rPr>
        <w:t>(str2[j*20+i],1);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Next, we'll output the bottom line from the incoming array</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sendbyte</w:t>
      </w:r>
      <w:proofErr w:type="spellEnd"/>
      <w:r w:rsidRPr="00EB1F47">
        <w:rPr>
          <w:rFonts w:ascii="Courier New" w:eastAsia="Times New Roman" w:hAnsi="Courier New" w:cs="Courier New"/>
          <w:color w:val="000000"/>
          <w:sz w:val="21"/>
          <w:szCs w:val="21"/>
          <w:bdr w:val="none" w:sz="0" w:space="0" w:color="auto" w:frame="1"/>
        </w:rPr>
        <w:t>(str2[j*20+i],1);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выведем</w:t>
      </w:r>
      <w:proofErr w:type="spellEnd"/>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последнюю</w:t>
      </w:r>
      <w:proofErr w:type="spellEnd"/>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строку</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b/>
          <w:bCs/>
          <w:color w:val="000000"/>
          <w:sz w:val="21"/>
          <w:szCs w:val="21"/>
          <w:bdr w:val="none" w:sz="0" w:space="0" w:color="auto" w:frame="1"/>
        </w:rPr>
        <w:t>LCD_</w:t>
      </w:r>
      <w:proofErr w:type="gramStart"/>
      <w:r w:rsidRPr="00EB1F47">
        <w:rPr>
          <w:rFonts w:ascii="Courier New" w:eastAsia="Times New Roman" w:hAnsi="Courier New" w:cs="Courier New"/>
          <w:b/>
          <w:bCs/>
          <w:color w:val="000000"/>
          <w:sz w:val="21"/>
          <w:szCs w:val="21"/>
          <w:bdr w:val="none" w:sz="0" w:space="0" w:color="auto" w:frame="1"/>
        </w:rPr>
        <w:t>SetPos</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0,3);</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while</w:t>
      </w:r>
      <w:r w:rsidRPr="00EB1F47">
        <w:rPr>
          <w:rFonts w:ascii="Courier New" w:eastAsia="Times New Roman" w:hAnsi="Courier New" w:cs="Courier New"/>
          <w:b/>
          <w:bCs/>
          <w:color w:val="000000"/>
          <w:sz w:val="21"/>
          <w:szCs w:val="21"/>
          <w:bdr w:val="none" w:sz="0" w:space="0" w:color="auto" w:frame="1"/>
        </w:rPr>
        <w:t>((st[str_cnt</w:t>
      </w:r>
      <w:proofErr w:type="gramStart"/>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0)&amp;&amp;(st[str_cnt]!=0x0D)&amp;&amp;(st[str_cnt]!=0x0A))</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sendbyte</w:t>
      </w:r>
      <w:proofErr w:type="spellEnd"/>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st</w:t>
      </w:r>
      <w:proofErr w:type="spellEnd"/>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str_cnt</w:t>
      </w:r>
      <w:proofErr w:type="spellEnd"/>
      <w:r w:rsidRPr="00EB1F47">
        <w:rPr>
          <w:rFonts w:ascii="Courier New" w:eastAsia="Times New Roman" w:hAnsi="Courier New" w:cs="Courier New"/>
          <w:b/>
          <w:bCs/>
          <w:color w:val="000000"/>
          <w:sz w:val="21"/>
          <w:szCs w:val="21"/>
          <w:bdr w:val="none" w:sz="0" w:space="0" w:color="auto" w:frame="1"/>
        </w:rPr>
        <w:t>],1);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str_cnt</w:t>
      </w:r>
      <w:proofErr w:type="spell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The rest of the line in the display will be filled with spaces, since there may remain characters from the line that was already there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str_cnt</w:t>
      </w:r>
      <w:proofErr w:type="spellEnd"/>
      <w:r w:rsidRPr="00EB1F47">
        <w:rPr>
          <w:rFonts w:ascii="Courier New" w:eastAsia="Times New Roman" w:hAnsi="Courier New" w:cs="Courier New"/>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остальное</w:t>
      </w:r>
      <w:proofErr w:type="spellEnd"/>
      <w:r w:rsidRPr="00EB1F47">
        <w:rPr>
          <w:rFonts w:ascii="Courier New" w:eastAsia="Times New Roman" w:hAnsi="Courier New" w:cs="Courier New"/>
          <w:b/>
          <w:bCs/>
          <w:color w:val="000000"/>
          <w:sz w:val="21"/>
          <w:szCs w:val="21"/>
          <w:bdr w:val="none" w:sz="0" w:space="0" w:color="auto" w:frame="1"/>
        </w:rPr>
        <w:t xml:space="preserve"> - </w:t>
      </w:r>
      <w:proofErr w:type="spellStart"/>
      <w:r w:rsidRPr="00EB1F47">
        <w:rPr>
          <w:rFonts w:ascii="Courier New" w:eastAsia="Times New Roman" w:hAnsi="Courier New" w:cs="Courier New"/>
          <w:b/>
          <w:bCs/>
          <w:color w:val="000000"/>
          <w:sz w:val="21"/>
          <w:szCs w:val="21"/>
          <w:bdr w:val="none" w:sz="0" w:space="0" w:color="auto" w:frame="1"/>
        </w:rPr>
        <w:t>пробелы</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for</w:t>
      </w:r>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i</w:t>
      </w:r>
      <w:proofErr w:type="spellEnd"/>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str_</w:t>
      </w:r>
      <w:proofErr w:type="gramStart"/>
      <w:r w:rsidRPr="00EB1F47">
        <w:rPr>
          <w:rFonts w:ascii="Courier New" w:eastAsia="Times New Roman" w:hAnsi="Courier New" w:cs="Courier New"/>
          <w:b/>
          <w:bCs/>
          <w:color w:val="000000"/>
          <w:sz w:val="21"/>
          <w:szCs w:val="21"/>
          <w:bdr w:val="none" w:sz="0" w:space="0" w:color="auto" w:frame="1"/>
        </w:rPr>
        <w:t>cnt;i</w:t>
      </w:r>
      <w:proofErr w:type="spellEnd"/>
      <w:proofErr w:type="gramEnd"/>
      <w:r w:rsidRPr="00EB1F47">
        <w:rPr>
          <w:rFonts w:ascii="Courier New" w:eastAsia="Times New Roman" w:hAnsi="Courier New" w:cs="Courier New"/>
          <w:b/>
          <w:bCs/>
          <w:color w:val="000000"/>
          <w:sz w:val="21"/>
          <w:szCs w:val="21"/>
          <w:bdr w:val="none" w:sz="0" w:space="0" w:color="auto" w:frame="1"/>
        </w:rPr>
        <w:t>&lt;20;i++)</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sendbyte</w:t>
      </w:r>
      <w:proofErr w:type="spellEnd"/>
      <w:r w:rsidRPr="00EB1F47">
        <w:rPr>
          <w:rFonts w:ascii="Courier New" w:eastAsia="Times New Roman" w:hAnsi="Courier New" w:cs="Courier New"/>
          <w:b/>
          <w:bCs/>
          <w:color w:val="000000"/>
          <w:sz w:val="21"/>
          <w:szCs w:val="21"/>
          <w:bdr w:val="none" w:sz="0" w:space="0" w:color="auto" w:frame="1"/>
        </w:rPr>
        <w:t>((uint8_t)</w:t>
      </w:r>
      <w:r w:rsidRPr="00EB1F47">
        <w:rPr>
          <w:rFonts w:ascii="inherit" w:eastAsia="Times New Roman" w:hAnsi="inherit" w:cs="Courier New"/>
          <w:b/>
          <w:bCs/>
          <w:color w:val="2A00FF"/>
          <w:sz w:val="21"/>
          <w:szCs w:val="21"/>
          <w:bdr w:val="none" w:sz="0" w:space="0" w:color="auto" w:frame="1"/>
        </w:rPr>
        <w:t>' '</w:t>
      </w:r>
      <w:r w:rsidRPr="00EB1F47">
        <w:rPr>
          <w:rFonts w:ascii="Courier New" w:eastAsia="Times New Roman" w:hAnsi="Courier New" w:cs="Courier New"/>
          <w:b/>
          <w:bCs/>
          <w:color w:val="000000"/>
          <w:sz w:val="21"/>
          <w:szCs w:val="21"/>
          <w:bdr w:val="none" w:sz="0" w:space="0" w:color="auto" w:frame="1"/>
        </w:rPr>
        <w:t>,1);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Next, we must store the bottom three rows in the array the next time. First, in the array, move the bottom two lines up</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xml:space="preserve">  </w:t>
      </w:r>
      <w:proofErr w:type="spellStart"/>
      <w:r w:rsidRPr="00EB1F47">
        <w:rPr>
          <w:rFonts w:ascii="Courier New" w:eastAsia="Times New Roman" w:hAnsi="Courier New" w:cs="Courier New"/>
          <w:color w:val="000000"/>
          <w:sz w:val="21"/>
          <w:szCs w:val="21"/>
          <w:bdr w:val="none" w:sz="0" w:space="0" w:color="auto" w:frame="1"/>
        </w:rPr>
        <w:t>sendbyte</w:t>
      </w:r>
      <w:proofErr w:type="spellEnd"/>
      <w:r w:rsidRPr="00EB1F47">
        <w:rPr>
          <w:rFonts w:ascii="Courier New" w:eastAsia="Times New Roman" w:hAnsi="Courier New" w:cs="Courier New"/>
          <w:color w:val="000000"/>
          <w:sz w:val="21"/>
          <w:szCs w:val="21"/>
          <w:bdr w:val="none" w:sz="0" w:space="0" w:color="auto" w:frame="1"/>
        </w:rPr>
        <w:t>((uint8_t)</w:t>
      </w:r>
      <w:r w:rsidRPr="00EB1F47">
        <w:rPr>
          <w:rFonts w:ascii="inherit" w:eastAsia="Times New Roman" w:hAnsi="inherit" w:cs="Courier New"/>
          <w:color w:val="2A00FF"/>
          <w:sz w:val="21"/>
          <w:szCs w:val="21"/>
          <w:bdr w:val="none" w:sz="0" w:space="0" w:color="auto" w:frame="1"/>
        </w:rPr>
        <w:t>' '</w:t>
      </w:r>
      <w:r w:rsidRPr="00EB1F47">
        <w:rPr>
          <w:rFonts w:ascii="Courier New" w:eastAsia="Times New Roman" w:hAnsi="Courier New" w:cs="Courier New"/>
          <w:color w:val="000000"/>
          <w:sz w:val="21"/>
          <w:szCs w:val="21"/>
          <w:bdr w:val="none" w:sz="0" w:space="0" w:color="auto" w:frame="1"/>
        </w:rPr>
        <w:t>,1);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сдвигаем</w:t>
      </w:r>
      <w:proofErr w:type="spellEnd"/>
      <w:r w:rsidRPr="00EB1F47">
        <w:rPr>
          <w:rFonts w:ascii="Courier New" w:eastAsia="Times New Roman" w:hAnsi="Courier New" w:cs="Courier New"/>
          <w:b/>
          <w:bCs/>
          <w:color w:val="000000"/>
          <w:sz w:val="21"/>
          <w:szCs w:val="21"/>
          <w:bdr w:val="none" w:sz="0" w:space="0" w:color="auto" w:frame="1"/>
        </w:rPr>
        <w:t xml:space="preserve"> 2 </w:t>
      </w:r>
      <w:proofErr w:type="spellStart"/>
      <w:r w:rsidRPr="00EB1F47">
        <w:rPr>
          <w:rFonts w:ascii="Courier New" w:eastAsia="Times New Roman" w:hAnsi="Courier New" w:cs="Courier New"/>
          <w:b/>
          <w:bCs/>
          <w:color w:val="000000"/>
          <w:sz w:val="21"/>
          <w:szCs w:val="21"/>
          <w:bdr w:val="none" w:sz="0" w:space="0" w:color="auto" w:frame="1"/>
        </w:rPr>
        <w:t>нижние</w:t>
      </w:r>
      <w:proofErr w:type="spellEnd"/>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строки</w:t>
      </w:r>
      <w:proofErr w:type="spellEnd"/>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вверх</w:t>
      </w:r>
      <w:proofErr w:type="spellEnd"/>
      <w:r w:rsidRPr="00EB1F47">
        <w:rPr>
          <w:rFonts w:ascii="Courier New" w:eastAsia="Times New Roman" w:hAnsi="Courier New" w:cs="Courier New"/>
          <w:b/>
          <w:bCs/>
          <w:color w:val="000000"/>
          <w:sz w:val="21"/>
          <w:szCs w:val="21"/>
          <w:bdr w:val="none" w:sz="0" w:space="0" w:color="auto" w:frame="1"/>
        </w:rPr>
        <w:t xml:space="preserve"> в </w:t>
      </w:r>
      <w:proofErr w:type="spellStart"/>
      <w:r w:rsidRPr="00EB1F47">
        <w:rPr>
          <w:rFonts w:ascii="Courier New" w:eastAsia="Times New Roman" w:hAnsi="Courier New" w:cs="Courier New"/>
          <w:b/>
          <w:bCs/>
          <w:color w:val="000000"/>
          <w:sz w:val="21"/>
          <w:szCs w:val="21"/>
          <w:bdr w:val="none" w:sz="0" w:space="0" w:color="auto" w:frame="1"/>
        </w:rPr>
        <w:t>массиве</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for</w:t>
      </w:r>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i</w:t>
      </w:r>
      <w:proofErr w:type="spellEnd"/>
      <w:r w:rsidRPr="00EB1F47">
        <w:rPr>
          <w:rFonts w:ascii="Courier New" w:eastAsia="Times New Roman" w:hAnsi="Courier New" w:cs="Courier New"/>
          <w:b/>
          <w:bCs/>
          <w:color w:val="000000"/>
          <w:sz w:val="21"/>
          <w:szCs w:val="21"/>
          <w:bdr w:val="none" w:sz="0" w:space="0" w:color="auto" w:frame="1"/>
        </w:rPr>
        <w:t>=</w:t>
      </w:r>
      <w:proofErr w:type="gramStart"/>
      <w:r w:rsidRPr="00EB1F47">
        <w:rPr>
          <w:rFonts w:ascii="Courier New" w:eastAsia="Times New Roman" w:hAnsi="Courier New" w:cs="Courier New"/>
          <w:b/>
          <w:bCs/>
          <w:color w:val="000000"/>
          <w:sz w:val="21"/>
          <w:szCs w:val="21"/>
          <w:bdr w:val="none" w:sz="0" w:space="0" w:color="auto" w:frame="1"/>
        </w:rPr>
        <w:t>0;i</w:t>
      </w:r>
      <w:proofErr w:type="gramEnd"/>
      <w:r w:rsidRPr="00EB1F47">
        <w:rPr>
          <w:rFonts w:ascii="Courier New" w:eastAsia="Times New Roman" w:hAnsi="Courier New" w:cs="Courier New"/>
          <w:b/>
          <w:bCs/>
          <w:color w:val="000000"/>
          <w:sz w:val="21"/>
          <w:szCs w:val="21"/>
          <w:bdr w:val="none" w:sz="0" w:space="0" w:color="auto" w:frame="1"/>
        </w:rPr>
        <w:t>&lt;2;i++){</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memcpy</w:t>
      </w:r>
      <w:proofErr w:type="spellEnd"/>
      <w:r w:rsidRPr="00EB1F47">
        <w:rPr>
          <w:rFonts w:ascii="Courier New" w:eastAsia="Times New Roman" w:hAnsi="Courier New" w:cs="Courier New"/>
          <w:b/>
          <w:bCs/>
          <w:color w:val="000000"/>
          <w:sz w:val="21"/>
          <w:szCs w:val="21"/>
          <w:bdr w:val="none" w:sz="0" w:space="0" w:color="auto" w:frame="1"/>
        </w:rPr>
        <w:t>((</w:t>
      </w:r>
      <w:r w:rsidRPr="00EB1F47">
        <w:rPr>
          <w:rFonts w:ascii="inherit" w:eastAsia="Times New Roman" w:hAnsi="inherit" w:cs="Courier New"/>
          <w:b/>
          <w:bCs/>
          <w:color w:val="7F0055"/>
          <w:sz w:val="21"/>
          <w:szCs w:val="21"/>
          <w:bdr w:val="none" w:sz="0" w:space="0" w:color="auto" w:frame="1"/>
        </w:rPr>
        <w:t>void</w:t>
      </w:r>
      <w:proofErr w:type="gramStart"/>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str2+i*20),(</w:t>
      </w:r>
      <w:r w:rsidRPr="00EB1F47">
        <w:rPr>
          <w:rFonts w:ascii="inherit" w:eastAsia="Times New Roman" w:hAnsi="inherit" w:cs="Courier New"/>
          <w:b/>
          <w:bCs/>
          <w:color w:val="7F0055"/>
          <w:sz w:val="21"/>
          <w:szCs w:val="21"/>
          <w:bdr w:val="none" w:sz="0" w:space="0" w:color="auto" w:frame="1"/>
        </w:rPr>
        <w:t>void</w:t>
      </w:r>
      <w:r w:rsidRPr="00EB1F47">
        <w:rPr>
          <w:rFonts w:ascii="Courier New" w:eastAsia="Times New Roman" w:hAnsi="Courier New" w:cs="Courier New"/>
          <w:b/>
          <w:bCs/>
          <w:color w:val="000000"/>
          <w:sz w:val="21"/>
          <w:szCs w:val="21"/>
          <w:bdr w:val="none" w:sz="0" w:space="0" w:color="auto" w:frame="1"/>
        </w:rPr>
        <w:t>*)(str2+i*20+20),20);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And then we copy the remaining line to the third (lower) part of the array, and also fill the remaining bytes with spaces</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lastRenderedPageBreak/>
        <w:t xml:space="preserve">    </w:t>
      </w:r>
      <w:proofErr w:type="spellStart"/>
      <w:r w:rsidRPr="00EB1F47">
        <w:rPr>
          <w:rFonts w:ascii="Courier New" w:eastAsia="Times New Roman" w:hAnsi="Courier New" w:cs="Courier New"/>
          <w:color w:val="000000"/>
          <w:sz w:val="21"/>
          <w:szCs w:val="21"/>
          <w:bdr w:val="none" w:sz="0" w:space="0" w:color="auto" w:frame="1"/>
        </w:rPr>
        <w:t>memcpy</w:t>
      </w:r>
      <w:proofErr w:type="spellEnd"/>
      <w:r w:rsidRPr="00EB1F47">
        <w:rPr>
          <w:rFonts w:ascii="Courier New" w:eastAsia="Times New Roman" w:hAnsi="Courier New" w:cs="Courier New"/>
          <w:color w:val="000000"/>
          <w:sz w:val="21"/>
          <w:szCs w:val="21"/>
          <w:bdr w:val="none" w:sz="0" w:space="0" w:color="auto" w:frame="1"/>
        </w:rPr>
        <w:t>((</w:t>
      </w:r>
      <w:r w:rsidRPr="00EB1F47">
        <w:rPr>
          <w:rFonts w:ascii="inherit" w:eastAsia="Times New Roman" w:hAnsi="inherit" w:cs="Courier New"/>
          <w:color w:val="7F0055"/>
          <w:sz w:val="21"/>
          <w:szCs w:val="21"/>
          <w:bdr w:val="none" w:sz="0" w:space="0" w:color="auto" w:frame="1"/>
        </w:rPr>
        <w:t>void</w:t>
      </w:r>
      <w:proofErr w:type="gramStart"/>
      <w:r w:rsidRPr="00EB1F47">
        <w:rPr>
          <w:rFonts w:ascii="Courier New" w:eastAsia="Times New Roman" w:hAnsi="Courier New" w:cs="Courier New"/>
          <w:color w:val="000000"/>
          <w:sz w:val="21"/>
          <w:szCs w:val="21"/>
          <w:bdr w:val="none" w:sz="0" w:space="0" w:color="auto" w:frame="1"/>
        </w:rPr>
        <w:t>*)(</w:t>
      </w:r>
      <w:proofErr w:type="gramEnd"/>
      <w:r w:rsidRPr="00EB1F47">
        <w:rPr>
          <w:rFonts w:ascii="Courier New" w:eastAsia="Times New Roman" w:hAnsi="Courier New" w:cs="Courier New"/>
          <w:color w:val="000000"/>
          <w:sz w:val="21"/>
          <w:szCs w:val="21"/>
          <w:bdr w:val="none" w:sz="0" w:space="0" w:color="auto" w:frame="1"/>
        </w:rPr>
        <w:t>str2+i*20),(</w:t>
      </w:r>
      <w:r w:rsidRPr="00EB1F47">
        <w:rPr>
          <w:rFonts w:ascii="inherit" w:eastAsia="Times New Roman" w:hAnsi="inherit" w:cs="Courier New"/>
          <w:color w:val="7F0055"/>
          <w:sz w:val="21"/>
          <w:szCs w:val="21"/>
          <w:bdr w:val="none" w:sz="0" w:space="0" w:color="auto" w:frame="1"/>
        </w:rPr>
        <w:t>void</w:t>
      </w:r>
      <w:r w:rsidRPr="00EB1F47">
        <w:rPr>
          <w:rFonts w:ascii="Courier New" w:eastAsia="Times New Roman" w:hAnsi="Courier New" w:cs="Courier New"/>
          <w:color w:val="000000"/>
          <w:sz w:val="21"/>
          <w:szCs w:val="21"/>
          <w:bdr w:val="none" w:sz="0" w:space="0" w:color="auto" w:frame="1"/>
        </w:rPr>
        <w:t>*)(str2+i*20+20),20);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w:t>
      </w:r>
      <w:r w:rsidRPr="00EB1F47">
        <w:rPr>
          <w:rFonts w:ascii="inherit" w:eastAsia="Times New Roman" w:hAnsi="inherit" w:cs="Courier New"/>
          <w:b/>
          <w:bCs/>
          <w:color w:val="000000"/>
          <w:sz w:val="21"/>
          <w:szCs w:val="21"/>
          <w:bdr w:val="none" w:sz="0" w:space="0" w:color="auto" w:frame="1"/>
        </w:rPr>
        <w:t>//</w:t>
      </w:r>
      <w:proofErr w:type="spellStart"/>
      <w:r w:rsidRPr="00EB1F47">
        <w:rPr>
          <w:rFonts w:ascii="inherit" w:eastAsia="Times New Roman" w:hAnsi="inherit" w:cs="Courier New"/>
          <w:b/>
          <w:bCs/>
          <w:color w:val="000000"/>
          <w:sz w:val="21"/>
          <w:szCs w:val="21"/>
          <w:bdr w:val="none" w:sz="0" w:space="0" w:color="auto" w:frame="1"/>
        </w:rPr>
        <w:t>скопируем</w:t>
      </w:r>
      <w:proofErr w:type="spellEnd"/>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выводимую</w:t>
      </w:r>
      <w:proofErr w:type="spellEnd"/>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строку</w:t>
      </w:r>
      <w:proofErr w:type="spellEnd"/>
      <w:r w:rsidRPr="00EB1F47">
        <w:rPr>
          <w:rFonts w:ascii="inherit" w:eastAsia="Times New Roman" w:hAnsi="inherit" w:cs="Courier New"/>
          <w:b/>
          <w:bCs/>
          <w:color w:val="000000"/>
          <w:sz w:val="21"/>
          <w:szCs w:val="21"/>
          <w:bdr w:val="none" w:sz="0" w:space="0" w:color="auto" w:frame="1"/>
        </w:rPr>
        <w:t xml:space="preserve"> в </w:t>
      </w:r>
      <w:proofErr w:type="spellStart"/>
      <w:r w:rsidRPr="00EB1F47">
        <w:rPr>
          <w:rFonts w:ascii="inherit" w:eastAsia="Times New Roman" w:hAnsi="inherit" w:cs="Courier New"/>
          <w:b/>
          <w:bCs/>
          <w:color w:val="000000"/>
          <w:sz w:val="21"/>
          <w:szCs w:val="21"/>
          <w:bdr w:val="none" w:sz="0" w:space="0" w:color="auto" w:frame="1"/>
        </w:rPr>
        <w:t>последнюю</w:t>
      </w:r>
      <w:proofErr w:type="spellEnd"/>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третью</w:t>
      </w:r>
      <w:proofErr w:type="spellEnd"/>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строку</w:t>
      </w:r>
      <w:proofErr w:type="spellEnd"/>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массива</w:t>
      </w:r>
      <w:proofErr w:type="spellEnd"/>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memcpy</w:t>
      </w:r>
      <w:proofErr w:type="spellEnd"/>
      <w:r w:rsidRPr="00EB1F47">
        <w:rPr>
          <w:rFonts w:ascii="Courier New" w:eastAsia="Times New Roman" w:hAnsi="Courier New" w:cs="Courier New"/>
          <w:b/>
          <w:bCs/>
          <w:color w:val="000000"/>
          <w:sz w:val="21"/>
          <w:szCs w:val="21"/>
          <w:bdr w:val="none" w:sz="0" w:space="0" w:color="auto" w:frame="1"/>
        </w:rPr>
        <w:t>((</w:t>
      </w:r>
      <w:r w:rsidRPr="00EB1F47">
        <w:rPr>
          <w:rFonts w:ascii="inherit" w:eastAsia="Times New Roman" w:hAnsi="inherit" w:cs="Courier New"/>
          <w:b/>
          <w:bCs/>
          <w:color w:val="7F0055"/>
          <w:sz w:val="21"/>
          <w:szCs w:val="21"/>
          <w:bdr w:val="none" w:sz="0" w:space="0" w:color="auto" w:frame="1"/>
        </w:rPr>
        <w:t>void</w:t>
      </w:r>
      <w:proofErr w:type="gramStart"/>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str2+40),(</w:t>
      </w:r>
      <w:r w:rsidRPr="00EB1F47">
        <w:rPr>
          <w:rFonts w:ascii="inherit" w:eastAsia="Times New Roman" w:hAnsi="inherit" w:cs="Courier New"/>
          <w:b/>
          <w:bCs/>
          <w:color w:val="7F0055"/>
          <w:sz w:val="21"/>
          <w:szCs w:val="21"/>
          <w:bdr w:val="none" w:sz="0" w:space="0" w:color="auto" w:frame="1"/>
        </w:rPr>
        <w:t>void</w:t>
      </w:r>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st,str_cnt</w:t>
      </w:r>
      <w:proofErr w:type="spell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Courier New" w:eastAsia="Times New Roman" w:hAnsi="Courier New" w:cs="Courier New"/>
          <w:b/>
          <w:bCs/>
          <w:color w:val="000000"/>
          <w:sz w:val="21"/>
          <w:szCs w:val="21"/>
          <w:bdr w:val="none" w:sz="0" w:space="0" w:color="auto" w:frame="1"/>
        </w:rPr>
        <w:t>оставшуюся</w:t>
      </w:r>
      <w:proofErr w:type="spellEnd"/>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часть</w:t>
      </w:r>
      <w:proofErr w:type="spellEnd"/>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строки</w:t>
      </w:r>
      <w:proofErr w:type="spellEnd"/>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заполним</w:t>
      </w:r>
      <w:proofErr w:type="spellEnd"/>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пробелами</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memset</w:t>
      </w:r>
      <w:proofErr w:type="spellEnd"/>
      <w:r w:rsidRPr="00EB1F47">
        <w:rPr>
          <w:rFonts w:ascii="inherit" w:eastAsia="Times New Roman" w:hAnsi="inherit" w:cs="Courier New"/>
          <w:b/>
          <w:bCs/>
          <w:color w:val="000000"/>
          <w:sz w:val="21"/>
          <w:szCs w:val="21"/>
          <w:bdr w:val="none" w:sz="0" w:space="0" w:color="auto" w:frame="1"/>
        </w:rPr>
        <w:t>((</w:t>
      </w:r>
      <w:r w:rsidRPr="00EB1F47">
        <w:rPr>
          <w:rFonts w:ascii="inherit" w:eastAsia="Times New Roman" w:hAnsi="inherit" w:cs="Courier New"/>
          <w:b/>
          <w:bCs/>
          <w:color w:val="7F0055"/>
          <w:sz w:val="21"/>
          <w:szCs w:val="21"/>
          <w:bdr w:val="none" w:sz="0" w:space="0" w:color="auto" w:frame="1"/>
        </w:rPr>
        <w:t>void</w:t>
      </w:r>
      <w:proofErr w:type="gramStart"/>
      <w:r w:rsidRPr="00EB1F47">
        <w:rPr>
          <w:rFonts w:ascii="inherit" w:eastAsia="Times New Roman" w:hAnsi="inherit" w:cs="Courier New"/>
          <w:b/>
          <w:bCs/>
          <w:color w:val="000000"/>
          <w:sz w:val="21"/>
          <w:szCs w:val="21"/>
          <w:bdr w:val="none" w:sz="0" w:space="0" w:color="auto" w:frame="1"/>
        </w:rPr>
        <w:t>*)(</w:t>
      </w:r>
      <w:proofErr w:type="gramEnd"/>
      <w:r w:rsidRPr="00EB1F47">
        <w:rPr>
          <w:rFonts w:ascii="inherit" w:eastAsia="Times New Roman" w:hAnsi="inherit" w:cs="Courier New"/>
          <w:b/>
          <w:bCs/>
          <w:color w:val="000000"/>
          <w:sz w:val="21"/>
          <w:szCs w:val="21"/>
          <w:bdr w:val="none" w:sz="0" w:space="0" w:color="auto" w:frame="1"/>
        </w:rPr>
        <w:t>str2+40+str_cnt),(uint8_t)</w:t>
      </w:r>
      <w:r w:rsidRPr="00EB1F47">
        <w:rPr>
          <w:rFonts w:ascii="inherit" w:eastAsia="Times New Roman" w:hAnsi="inherit" w:cs="Courier New"/>
          <w:b/>
          <w:bCs/>
          <w:color w:val="2A00FF"/>
          <w:sz w:val="21"/>
          <w:szCs w:val="21"/>
          <w:bdr w:val="none" w:sz="0" w:space="0" w:color="auto" w:frame="1"/>
        </w:rPr>
        <w:t>' '</w:t>
      </w:r>
      <w:r w:rsidRPr="00EB1F47">
        <w:rPr>
          <w:rFonts w:ascii="inherit" w:eastAsia="Times New Roman" w:hAnsi="inherit" w:cs="Courier New"/>
          <w:b/>
          <w:bCs/>
          <w:color w:val="000000"/>
          <w:sz w:val="21"/>
          <w:szCs w:val="21"/>
          <w:bdr w:val="none" w:sz="0" w:space="0" w:color="auto" w:frame="1"/>
        </w:rPr>
        <w:t>,20-str_cnt);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Let's create a prototype for this function in the header file and test our function in </w:t>
      </w:r>
      <w:r w:rsidRPr="00EB1F47">
        <w:rPr>
          <w:rFonts w:ascii="inherit" w:eastAsia="Times New Roman" w:hAnsi="inherit" w:cs="Times New Roman"/>
          <w:b/>
          <w:bCs/>
          <w:color w:val="000000"/>
          <w:sz w:val="24"/>
          <w:szCs w:val="24"/>
          <w:bdr w:val="none" w:sz="0" w:space="0" w:color="auto" w:frame="1"/>
        </w:rPr>
        <w:t>main (</w:t>
      </w:r>
      <w:proofErr w:type="gramStart"/>
      <w:r w:rsidRPr="00EB1F47">
        <w:rPr>
          <w:rFonts w:ascii="inherit" w:eastAsia="Times New Roman" w:hAnsi="inherit" w:cs="Times New Roman"/>
          <w:b/>
          <w:bCs/>
          <w:color w:val="000000"/>
          <w:sz w:val="24"/>
          <w:szCs w:val="24"/>
          <w:bdr w:val="none" w:sz="0" w:space="0" w:color="auto" w:frame="1"/>
        </w:rPr>
        <w:t>)</w:t>
      </w:r>
      <w:r w:rsidRPr="00EB1F47">
        <w:rPr>
          <w:rFonts w:ascii="Times New Roman" w:eastAsia="Times New Roman" w:hAnsi="Times New Roman" w:cs="Times New Roman"/>
          <w:color w:val="000000"/>
          <w:sz w:val="24"/>
          <w:szCs w:val="24"/>
        </w:rPr>
        <w:t> ,</w:t>
      </w:r>
      <w:proofErr w:type="gramEnd"/>
      <w:r w:rsidRPr="00EB1F47">
        <w:rPr>
          <w:rFonts w:ascii="Times New Roman" w:eastAsia="Times New Roman" w:hAnsi="Times New Roman" w:cs="Times New Roman"/>
          <w:color w:val="000000"/>
          <w:sz w:val="24"/>
          <w:szCs w:val="24"/>
        </w:rPr>
        <w:t xml:space="preserve"> Changing there the corresponding code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Courier New" w:eastAsia="Times New Roman" w:hAnsi="Courier New" w:cs="Courier New"/>
          <w:color w:val="000000"/>
          <w:sz w:val="21"/>
          <w:szCs w:val="21"/>
          <w:bdr w:val="none" w:sz="0" w:space="0" w:color="auto" w:frame="1"/>
        </w:rPr>
        <w:t>HAL_UART_Receive_IT</w:t>
      </w:r>
      <w:proofErr w:type="spellEnd"/>
      <w:r w:rsidRPr="00EB1F47">
        <w:rPr>
          <w:rFonts w:ascii="Courier New" w:eastAsia="Times New Roman" w:hAnsi="Courier New" w:cs="Courier New"/>
          <w:color w:val="000000"/>
          <w:sz w:val="21"/>
          <w:szCs w:val="21"/>
          <w:bdr w:val="none" w:sz="0" w:space="0" w:color="auto" w:frame="1"/>
        </w:rPr>
        <w:t>(&amp;huart</w:t>
      </w:r>
      <w:proofErr w:type="gramStart"/>
      <w:r w:rsidRPr="00EB1F47">
        <w:rPr>
          <w:rFonts w:ascii="Courier New" w:eastAsia="Times New Roman" w:hAnsi="Courier New" w:cs="Courier New"/>
          <w:color w:val="000000"/>
          <w:sz w:val="21"/>
          <w:szCs w:val="21"/>
          <w:bdr w:val="none" w:sz="0" w:space="0" w:color="auto" w:frame="1"/>
        </w:rPr>
        <w:t>1,(</w:t>
      </w:r>
      <w:proofErr w:type="gramEnd"/>
      <w:r w:rsidRPr="00EB1F47">
        <w:rPr>
          <w:rFonts w:ascii="Courier New" w:eastAsia="Times New Roman" w:hAnsi="Courier New" w:cs="Courier New"/>
          <w:color w:val="000000"/>
          <w:sz w:val="21"/>
          <w:szCs w:val="21"/>
          <w:bdr w:val="none" w:sz="0" w:space="0" w:color="auto" w:frame="1"/>
        </w:rPr>
        <w:t>uint8_t*)str1,1);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color w:val="000000"/>
          <w:sz w:val="21"/>
          <w:szCs w:val="21"/>
          <w:bdr w:val="none" w:sz="0" w:space="0" w:color="auto" w:frame="1"/>
        </w:rPr>
        <w:t>sprintf</w:t>
      </w:r>
      <w:proofErr w:type="spellEnd"/>
      <w:r w:rsidRPr="00EB1F47">
        <w:rPr>
          <w:rFonts w:ascii="Courier New" w:eastAsia="Times New Roman" w:hAnsi="Courier New" w:cs="Courier New"/>
          <w:color w:val="000000"/>
          <w:sz w:val="21"/>
          <w:szCs w:val="21"/>
          <w:bdr w:val="none" w:sz="0" w:space="0" w:color="auto" w:frame="1"/>
        </w:rPr>
        <w:t>(</w:t>
      </w:r>
      <w:proofErr w:type="gramEnd"/>
      <w:r w:rsidRPr="00EB1F47">
        <w:rPr>
          <w:rFonts w:ascii="Courier New" w:eastAsia="Times New Roman" w:hAnsi="Courier New" w:cs="Courier New"/>
          <w:color w:val="000000"/>
          <w:sz w:val="21"/>
          <w:szCs w:val="21"/>
          <w:bdr w:val="none" w:sz="0" w:space="0" w:color="auto" w:frame="1"/>
        </w:rPr>
        <w:t>str1,</w:t>
      </w:r>
      <w:r w:rsidRPr="00EB1F47">
        <w:rPr>
          <w:rFonts w:ascii="inherit" w:eastAsia="Times New Roman" w:hAnsi="inherit" w:cs="Courier New"/>
          <w:color w:val="2A00FF"/>
          <w:sz w:val="21"/>
          <w:szCs w:val="21"/>
          <w:bdr w:val="none" w:sz="0" w:space="0" w:color="auto" w:frame="1"/>
        </w:rPr>
        <w:t>"String 1"</w:t>
      </w:r>
      <w:r w:rsidRPr="00EB1F47">
        <w:rPr>
          <w:rFonts w:ascii="Courier New" w:eastAsia="Times New Roman" w:hAnsi="Courier New" w:cs="Courier New"/>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inherit" w:eastAsia="Times New Roman" w:hAnsi="inherit" w:cs="Courier New"/>
          <w:b/>
          <w:bCs/>
          <w:color w:val="000000"/>
          <w:sz w:val="21"/>
          <w:szCs w:val="21"/>
          <w:bdr w:val="none" w:sz="0" w:space="0" w:color="auto" w:frame="1"/>
        </w:rPr>
        <w:t>LCD_StrBottom</w:t>
      </w:r>
      <w:proofErr w:type="spellEnd"/>
      <w:r w:rsidRPr="00EB1F47">
        <w:rPr>
          <w:rFonts w:ascii="Courier New" w:eastAsia="Times New Roman" w:hAnsi="Courier New" w:cs="Courier New"/>
          <w:color w:val="000000"/>
          <w:sz w:val="21"/>
          <w:szCs w:val="21"/>
          <w:bdr w:val="none" w:sz="0" w:space="0" w:color="auto" w:frame="1"/>
        </w:rPr>
        <w:t>(str1);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color w:val="000000"/>
          <w:sz w:val="21"/>
          <w:szCs w:val="21"/>
          <w:bdr w:val="none" w:sz="0" w:space="0" w:color="auto" w:frame="1"/>
        </w:rPr>
        <w:t>sprintf</w:t>
      </w:r>
      <w:proofErr w:type="spellEnd"/>
      <w:r w:rsidRPr="00EB1F47">
        <w:rPr>
          <w:rFonts w:ascii="Courier New" w:eastAsia="Times New Roman" w:hAnsi="Courier New" w:cs="Courier New"/>
          <w:color w:val="000000"/>
          <w:sz w:val="21"/>
          <w:szCs w:val="21"/>
          <w:bdr w:val="none" w:sz="0" w:space="0" w:color="auto" w:frame="1"/>
        </w:rPr>
        <w:t>(</w:t>
      </w:r>
      <w:proofErr w:type="gramEnd"/>
      <w:r w:rsidRPr="00EB1F47">
        <w:rPr>
          <w:rFonts w:ascii="Courier New" w:eastAsia="Times New Roman" w:hAnsi="Courier New" w:cs="Courier New"/>
          <w:color w:val="000000"/>
          <w:sz w:val="21"/>
          <w:szCs w:val="21"/>
          <w:bdr w:val="none" w:sz="0" w:space="0" w:color="auto" w:frame="1"/>
        </w:rPr>
        <w:t>str1,</w:t>
      </w:r>
      <w:r w:rsidRPr="00EB1F47">
        <w:rPr>
          <w:rFonts w:ascii="inherit" w:eastAsia="Times New Roman" w:hAnsi="inherit" w:cs="Courier New"/>
          <w:color w:val="2A00FF"/>
          <w:sz w:val="21"/>
          <w:szCs w:val="21"/>
          <w:bdr w:val="none" w:sz="0" w:space="0" w:color="auto" w:frame="1"/>
        </w:rPr>
        <w:t>"String 2"</w:t>
      </w:r>
      <w:r w:rsidRPr="00EB1F47">
        <w:rPr>
          <w:rFonts w:ascii="Courier New" w:eastAsia="Times New Roman" w:hAnsi="Courier New" w:cs="Courier New"/>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inherit" w:eastAsia="Times New Roman" w:hAnsi="inherit" w:cs="Courier New"/>
          <w:b/>
          <w:bCs/>
          <w:color w:val="000000"/>
          <w:sz w:val="21"/>
          <w:szCs w:val="21"/>
          <w:bdr w:val="none" w:sz="0" w:space="0" w:color="auto" w:frame="1"/>
        </w:rPr>
        <w:t>LCD_StrBottom</w:t>
      </w:r>
      <w:proofErr w:type="spellEnd"/>
      <w:r w:rsidRPr="00EB1F47">
        <w:rPr>
          <w:rFonts w:ascii="Courier New" w:eastAsia="Times New Roman" w:hAnsi="Courier New" w:cs="Courier New"/>
          <w:color w:val="000000"/>
          <w:sz w:val="21"/>
          <w:szCs w:val="21"/>
          <w:bdr w:val="none" w:sz="0" w:space="0" w:color="auto" w:frame="1"/>
        </w:rPr>
        <w:t>(str1);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color w:val="000000"/>
          <w:sz w:val="21"/>
          <w:szCs w:val="21"/>
          <w:bdr w:val="none" w:sz="0" w:space="0" w:color="auto" w:frame="1"/>
        </w:rPr>
        <w:t>sprintf</w:t>
      </w:r>
      <w:proofErr w:type="spellEnd"/>
      <w:r w:rsidRPr="00EB1F47">
        <w:rPr>
          <w:rFonts w:ascii="Courier New" w:eastAsia="Times New Roman" w:hAnsi="Courier New" w:cs="Courier New"/>
          <w:color w:val="000000"/>
          <w:sz w:val="21"/>
          <w:szCs w:val="21"/>
          <w:bdr w:val="none" w:sz="0" w:space="0" w:color="auto" w:frame="1"/>
        </w:rPr>
        <w:t>(</w:t>
      </w:r>
      <w:proofErr w:type="gramEnd"/>
      <w:r w:rsidRPr="00EB1F47">
        <w:rPr>
          <w:rFonts w:ascii="Courier New" w:eastAsia="Times New Roman" w:hAnsi="Courier New" w:cs="Courier New"/>
          <w:color w:val="000000"/>
          <w:sz w:val="21"/>
          <w:szCs w:val="21"/>
          <w:bdr w:val="none" w:sz="0" w:space="0" w:color="auto" w:frame="1"/>
        </w:rPr>
        <w:t>str1,</w:t>
      </w:r>
      <w:r w:rsidRPr="00EB1F47">
        <w:rPr>
          <w:rFonts w:ascii="inherit" w:eastAsia="Times New Roman" w:hAnsi="inherit" w:cs="Courier New"/>
          <w:color w:val="2A00FF"/>
          <w:sz w:val="21"/>
          <w:szCs w:val="21"/>
          <w:bdr w:val="none" w:sz="0" w:space="0" w:color="auto" w:frame="1"/>
        </w:rPr>
        <w:t>"String 3"</w:t>
      </w:r>
      <w:r w:rsidRPr="00EB1F47">
        <w:rPr>
          <w:rFonts w:ascii="Courier New" w:eastAsia="Times New Roman" w:hAnsi="Courier New" w:cs="Courier New"/>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inherit" w:eastAsia="Times New Roman" w:hAnsi="inherit" w:cs="Courier New"/>
          <w:b/>
          <w:bCs/>
          <w:color w:val="000000"/>
          <w:sz w:val="21"/>
          <w:szCs w:val="21"/>
          <w:bdr w:val="none" w:sz="0" w:space="0" w:color="auto" w:frame="1"/>
        </w:rPr>
        <w:t>LCD_StrBottom</w:t>
      </w:r>
      <w:proofErr w:type="spellEnd"/>
      <w:r w:rsidRPr="00EB1F47">
        <w:rPr>
          <w:rFonts w:ascii="Courier New" w:eastAsia="Times New Roman" w:hAnsi="Courier New" w:cs="Courier New"/>
          <w:color w:val="000000"/>
          <w:sz w:val="21"/>
          <w:szCs w:val="21"/>
          <w:bdr w:val="none" w:sz="0" w:space="0" w:color="auto" w:frame="1"/>
        </w:rPr>
        <w:t>(str1);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EB1F47">
        <w:rPr>
          <w:rFonts w:ascii="Courier New" w:eastAsia="Times New Roman" w:hAnsi="Courier New" w:cs="Courier New"/>
          <w:color w:val="000000"/>
          <w:sz w:val="21"/>
          <w:szCs w:val="21"/>
          <w:bdr w:val="none" w:sz="0" w:space="0" w:color="auto" w:frame="1"/>
        </w:rPr>
        <w:t>sprintf</w:t>
      </w:r>
      <w:proofErr w:type="spellEnd"/>
      <w:r w:rsidRPr="00EB1F47">
        <w:rPr>
          <w:rFonts w:ascii="Courier New" w:eastAsia="Times New Roman" w:hAnsi="Courier New" w:cs="Courier New"/>
          <w:color w:val="000000"/>
          <w:sz w:val="21"/>
          <w:szCs w:val="21"/>
          <w:bdr w:val="none" w:sz="0" w:space="0" w:color="auto" w:frame="1"/>
        </w:rPr>
        <w:t>(</w:t>
      </w:r>
      <w:proofErr w:type="gramEnd"/>
      <w:r w:rsidRPr="00EB1F47">
        <w:rPr>
          <w:rFonts w:ascii="Courier New" w:eastAsia="Times New Roman" w:hAnsi="Courier New" w:cs="Courier New"/>
          <w:color w:val="000000"/>
          <w:sz w:val="21"/>
          <w:szCs w:val="21"/>
          <w:bdr w:val="none" w:sz="0" w:space="0" w:color="auto" w:frame="1"/>
        </w:rPr>
        <w:t>str1,</w:t>
      </w:r>
      <w:r w:rsidRPr="00EB1F47">
        <w:rPr>
          <w:rFonts w:ascii="inherit" w:eastAsia="Times New Roman" w:hAnsi="inherit" w:cs="Courier New"/>
          <w:color w:val="2A00FF"/>
          <w:sz w:val="21"/>
          <w:szCs w:val="21"/>
          <w:bdr w:val="none" w:sz="0" w:space="0" w:color="auto" w:frame="1"/>
        </w:rPr>
        <w:t>"String 4"</w:t>
      </w:r>
      <w:r w:rsidRPr="00EB1F47">
        <w:rPr>
          <w:rFonts w:ascii="Courier New" w:eastAsia="Times New Roman" w:hAnsi="Courier New" w:cs="Courier New"/>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inherit" w:eastAsia="Times New Roman" w:hAnsi="inherit" w:cs="Courier New"/>
          <w:b/>
          <w:bCs/>
          <w:color w:val="000000"/>
          <w:sz w:val="21"/>
          <w:szCs w:val="21"/>
          <w:bdr w:val="none" w:sz="0" w:space="0" w:color="auto" w:frame="1"/>
        </w:rPr>
        <w:t>LCD_StrBottom</w:t>
      </w:r>
      <w:proofErr w:type="spellEnd"/>
      <w:r w:rsidRPr="00EB1F47">
        <w:rPr>
          <w:rFonts w:ascii="Courier New" w:eastAsia="Times New Roman" w:hAnsi="Courier New" w:cs="Courier New"/>
          <w:color w:val="000000"/>
          <w:sz w:val="21"/>
          <w:szCs w:val="21"/>
          <w:bdr w:val="none" w:sz="0" w:space="0" w:color="auto" w:frame="1"/>
        </w:rPr>
        <w:t>(str1);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END 2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As we see on the display screen - our code works</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0000"/>
          <w:sz w:val="21"/>
          <w:szCs w:val="21"/>
        </w:rPr>
        <w:drawing>
          <wp:inline distT="0" distB="0" distL="0" distR="0">
            <wp:extent cx="2857500" cy="1295400"/>
            <wp:effectExtent l="0" t="0" r="0" b="0"/>
            <wp:docPr id="20" name="Picture 20" descr="http://narodstream.ru/wp-content/uploads/2017/11/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narodstream.ru/wp-content/uploads/2017/11/image14.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Now we connect our module to the debugger board, also looking at the drawing from the board's manual and in the Cube MX (click on the image to enlarge the image)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66CC"/>
          <w:sz w:val="21"/>
          <w:szCs w:val="21"/>
          <w:bdr w:val="none" w:sz="0" w:space="0" w:color="auto" w:frame="1"/>
        </w:rPr>
        <w:drawing>
          <wp:inline distT="0" distB="0" distL="0" distR="0">
            <wp:extent cx="4762500" cy="1092200"/>
            <wp:effectExtent l="0" t="0" r="0" b="0"/>
            <wp:docPr id="19" name="Picture 19" descr="http://narodstream.ru/wp-content/uploads/2017/11/image15_0500.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narodstream.ru/wp-content/uploads/2017/11/image15_0500.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109220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The code we added for the test in main () can be deleted. Now let's go to the USART to catch the lines that come to us from the slave device. Add a global structure and a variable of its type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color w:val="7F0055"/>
          <w:sz w:val="21"/>
          <w:szCs w:val="21"/>
          <w:bdr w:val="none" w:sz="0" w:space="0" w:color="auto" w:frame="1"/>
        </w:rPr>
        <w:t>char</w:t>
      </w:r>
      <w:r w:rsidRPr="00EB1F47">
        <w:rPr>
          <w:rFonts w:ascii="Courier New" w:eastAsia="Times New Roman" w:hAnsi="Courier New" w:cs="Courier New"/>
          <w:color w:val="000000"/>
          <w:sz w:val="21"/>
          <w:szCs w:val="21"/>
          <w:bdr w:val="none" w:sz="0" w:space="0" w:color="auto" w:frame="1"/>
        </w:rPr>
        <w:t> str1[21];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inherit" w:eastAsia="Times New Roman" w:hAnsi="inherit" w:cs="Courier New"/>
          <w:b/>
          <w:bCs/>
          <w:color w:val="7F0055"/>
          <w:sz w:val="21"/>
          <w:szCs w:val="21"/>
          <w:bdr w:val="none" w:sz="0" w:space="0" w:color="auto" w:frame="1"/>
        </w:rPr>
        <w:t>typedef</w:t>
      </w:r>
      <w:proofErr w:type="spellEnd"/>
      <w:r w:rsidRPr="00EB1F47">
        <w:rPr>
          <w:rFonts w:ascii="inherit" w:eastAsia="Times New Roman" w:hAnsi="inherit" w:cs="Courier New"/>
          <w:b/>
          <w:bCs/>
          <w:color w:val="000000"/>
          <w:sz w:val="21"/>
          <w:szCs w:val="21"/>
          <w:bdr w:val="none" w:sz="0" w:space="0" w:color="auto" w:frame="1"/>
        </w:rPr>
        <w:t> </w:t>
      </w:r>
      <w:proofErr w:type="spellStart"/>
      <w:r w:rsidRPr="00EB1F47">
        <w:rPr>
          <w:rFonts w:ascii="inherit" w:eastAsia="Times New Roman" w:hAnsi="inherit" w:cs="Courier New"/>
          <w:b/>
          <w:bCs/>
          <w:color w:val="7F0055"/>
          <w:sz w:val="21"/>
          <w:szCs w:val="21"/>
          <w:bdr w:val="none" w:sz="0" w:space="0" w:color="auto" w:frame="1"/>
        </w:rPr>
        <w:t>struct</w:t>
      </w:r>
      <w:proofErr w:type="spellEnd"/>
      <w:r w:rsidRPr="00EB1F47">
        <w:rPr>
          <w:rFonts w:ascii="inherit" w:eastAsia="Times New Roman" w:hAnsi="inherit" w:cs="Courier New"/>
          <w:b/>
          <w:bCs/>
          <w:color w:val="000000"/>
          <w:sz w:val="21"/>
          <w:szCs w:val="21"/>
          <w:bdr w:val="none" w:sz="0" w:space="0" w:color="auto" w:frame="1"/>
        </w:rPr>
        <w:t> </w:t>
      </w:r>
      <w:proofErr w:type="spellStart"/>
      <w:r w:rsidRPr="00EB1F47">
        <w:rPr>
          <w:rFonts w:ascii="inherit" w:eastAsia="Times New Roman" w:hAnsi="inherit" w:cs="Courier New"/>
          <w:b/>
          <w:bCs/>
          <w:color w:val="005032"/>
          <w:sz w:val="21"/>
          <w:szCs w:val="21"/>
          <w:bdr w:val="none" w:sz="0" w:space="0" w:color="auto" w:frame="1"/>
        </w:rPr>
        <w:t>USART_</w:t>
      </w:r>
      <w:proofErr w:type="gramStart"/>
      <w:r w:rsidRPr="00EB1F47">
        <w:rPr>
          <w:rFonts w:ascii="inherit" w:eastAsia="Times New Roman" w:hAnsi="inherit" w:cs="Courier New"/>
          <w:b/>
          <w:bCs/>
          <w:color w:val="005032"/>
          <w:sz w:val="21"/>
          <w:szCs w:val="21"/>
          <w:bdr w:val="none" w:sz="0" w:space="0" w:color="auto" w:frame="1"/>
        </w:rPr>
        <w:t>prop</w:t>
      </w:r>
      <w:proofErr w:type="spellEnd"/>
      <w:r w:rsidRPr="00EB1F47">
        <w:rPr>
          <w:rFonts w:ascii="inherit" w:eastAsia="Times New Roman" w:hAnsi="inherit" w:cs="Courier New"/>
          <w:b/>
          <w:bCs/>
          <w:color w:val="000000"/>
          <w:sz w:val="21"/>
          <w:szCs w:val="21"/>
          <w:bdr w:val="none" w:sz="0" w:space="0" w:color="auto" w:frame="1"/>
        </w:rPr>
        <w:t>{</w:t>
      </w:r>
      <w:proofErr w:type="gram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5032"/>
          <w:sz w:val="21"/>
          <w:szCs w:val="21"/>
          <w:bdr w:val="none" w:sz="0" w:space="0" w:color="auto" w:frame="1"/>
        </w:rPr>
        <w:t>  uint8_t</w:t>
      </w:r>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inherit" w:eastAsia="Times New Roman" w:hAnsi="inherit" w:cs="Courier New"/>
          <w:b/>
          <w:bCs/>
          <w:color w:val="0000C0"/>
          <w:sz w:val="21"/>
          <w:szCs w:val="21"/>
          <w:bdr w:val="none" w:sz="0" w:space="0" w:color="auto" w:frame="1"/>
        </w:rPr>
        <w:t>usart_</w:t>
      </w:r>
      <w:proofErr w:type="gramStart"/>
      <w:r w:rsidRPr="00EB1F47">
        <w:rPr>
          <w:rFonts w:ascii="inherit" w:eastAsia="Times New Roman" w:hAnsi="inherit" w:cs="Courier New"/>
          <w:b/>
          <w:bCs/>
          <w:color w:val="0000C0"/>
          <w:sz w:val="21"/>
          <w:szCs w:val="21"/>
          <w:bdr w:val="none" w:sz="0" w:space="0" w:color="auto" w:frame="1"/>
        </w:rPr>
        <w:t>buf</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Courier New" w:eastAsia="Times New Roman" w:hAnsi="Courier New" w:cs="Courier New"/>
          <w:b/>
          <w:bCs/>
          <w:color w:val="000000"/>
          <w:sz w:val="21"/>
          <w:szCs w:val="21"/>
          <w:bdr w:val="none" w:sz="0" w:space="0" w:color="auto" w:frame="1"/>
        </w:rPr>
        <w:t>23];</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5032"/>
          <w:sz w:val="21"/>
          <w:szCs w:val="21"/>
          <w:bdr w:val="none" w:sz="0" w:space="0" w:color="auto" w:frame="1"/>
        </w:rPr>
        <w:lastRenderedPageBreak/>
        <w:t>  uint8_t</w:t>
      </w:r>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inherit" w:eastAsia="Times New Roman" w:hAnsi="inherit" w:cs="Courier New"/>
          <w:b/>
          <w:bCs/>
          <w:color w:val="0000C0"/>
          <w:sz w:val="21"/>
          <w:szCs w:val="21"/>
          <w:bdr w:val="none" w:sz="0" w:space="0" w:color="auto" w:frame="1"/>
        </w:rPr>
        <w:t>usart_cnt</w:t>
      </w:r>
      <w:proofErr w:type="spell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5032"/>
          <w:sz w:val="21"/>
          <w:szCs w:val="21"/>
          <w:bdr w:val="none" w:sz="0" w:space="0" w:color="auto" w:frame="1"/>
        </w:rPr>
        <w:t>  uint8_t</w:t>
      </w:r>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inherit" w:eastAsia="Times New Roman" w:hAnsi="inherit" w:cs="Courier New"/>
          <w:b/>
          <w:bCs/>
          <w:color w:val="0000C0"/>
          <w:sz w:val="21"/>
          <w:szCs w:val="21"/>
          <w:bdr w:val="none" w:sz="0" w:space="0" w:color="auto" w:frame="1"/>
        </w:rPr>
        <w:t>is_tcp_connect</w:t>
      </w:r>
      <w:proofErr w:type="spellEnd"/>
      <w:r w:rsidRPr="00EB1F47">
        <w:rPr>
          <w:rFonts w:ascii="Courier New" w:eastAsia="Times New Roman" w:hAnsi="Courier New" w:cs="Courier New"/>
          <w:b/>
          <w:bCs/>
          <w:color w:val="000000"/>
          <w:sz w:val="21"/>
          <w:szCs w:val="21"/>
          <w:bdr w:val="none" w:sz="0" w:space="0" w:color="auto" w:frame="1"/>
        </w:rPr>
        <w:t>;</w:t>
      </w:r>
      <w:r w:rsidRPr="00EB1F47">
        <w:rPr>
          <w:rFonts w:ascii="inherit" w:eastAsia="Times New Roman" w:hAnsi="inherit" w:cs="Courier New"/>
          <w:b/>
          <w:bCs/>
          <w:color w:val="3F7F5F"/>
          <w:sz w:val="21"/>
          <w:szCs w:val="21"/>
          <w:bdr w:val="none" w:sz="0" w:space="0" w:color="auto" w:frame="1"/>
        </w:rPr>
        <w:t>//</w:t>
      </w:r>
      <w:proofErr w:type="spellStart"/>
      <w:r w:rsidRPr="00EB1F47">
        <w:rPr>
          <w:rFonts w:ascii="inherit" w:eastAsia="Times New Roman" w:hAnsi="inherit" w:cs="Courier New"/>
          <w:b/>
          <w:bCs/>
          <w:color w:val="3F7F5F"/>
          <w:sz w:val="21"/>
          <w:szCs w:val="21"/>
          <w:bdr w:val="none" w:sz="0" w:space="0" w:color="auto" w:frame="1"/>
        </w:rPr>
        <w:t>статус</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попытки</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создать</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соединение</w:t>
      </w:r>
      <w:proofErr w:type="spellEnd"/>
      <w:r w:rsidRPr="00EB1F47">
        <w:rPr>
          <w:rFonts w:ascii="inherit" w:eastAsia="Times New Roman" w:hAnsi="inherit" w:cs="Courier New"/>
          <w:b/>
          <w:bCs/>
          <w:color w:val="3F7F5F"/>
          <w:sz w:val="21"/>
          <w:szCs w:val="21"/>
          <w:bdr w:val="none" w:sz="0" w:space="0" w:color="auto" w:frame="1"/>
        </w:rPr>
        <w:t xml:space="preserve"> TCP с </w:t>
      </w:r>
      <w:proofErr w:type="spellStart"/>
      <w:r w:rsidRPr="00EB1F47">
        <w:rPr>
          <w:rFonts w:ascii="inherit" w:eastAsia="Times New Roman" w:hAnsi="inherit" w:cs="Courier New"/>
          <w:b/>
          <w:bCs/>
          <w:color w:val="3F7F5F"/>
          <w:sz w:val="21"/>
          <w:szCs w:val="21"/>
          <w:bdr w:val="none" w:sz="0" w:space="0" w:color="auto" w:frame="1"/>
        </w:rPr>
        <w:t>сервером</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5032"/>
          <w:sz w:val="21"/>
          <w:szCs w:val="21"/>
          <w:bdr w:val="none" w:sz="0" w:space="0" w:color="auto" w:frame="1"/>
        </w:rPr>
        <w:t>  uint8_t</w:t>
      </w:r>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inherit" w:eastAsia="Times New Roman" w:hAnsi="inherit" w:cs="Courier New"/>
          <w:b/>
          <w:bCs/>
          <w:color w:val="0000C0"/>
          <w:sz w:val="21"/>
          <w:szCs w:val="21"/>
          <w:bdr w:val="none" w:sz="0" w:space="0" w:color="auto" w:frame="1"/>
        </w:rPr>
        <w:t>is_text</w:t>
      </w:r>
      <w:proofErr w:type="spellEnd"/>
      <w:r w:rsidRPr="00EB1F47">
        <w:rPr>
          <w:rFonts w:ascii="Courier New" w:eastAsia="Times New Roman" w:hAnsi="Courier New" w:cs="Courier New"/>
          <w:b/>
          <w:bCs/>
          <w:color w:val="000000"/>
          <w:sz w:val="21"/>
          <w:szCs w:val="21"/>
          <w:bdr w:val="none" w:sz="0" w:space="0" w:color="auto" w:frame="1"/>
        </w:rPr>
        <w:t>;</w:t>
      </w:r>
      <w:r w:rsidRPr="00EB1F47">
        <w:rPr>
          <w:rFonts w:ascii="inherit" w:eastAsia="Times New Roman" w:hAnsi="inherit" w:cs="Courier New"/>
          <w:b/>
          <w:bCs/>
          <w:color w:val="3F7F5F"/>
          <w:sz w:val="21"/>
          <w:szCs w:val="21"/>
          <w:bdr w:val="none" w:sz="0" w:space="0" w:color="auto" w:frame="1"/>
        </w:rPr>
        <w:t>//</w:t>
      </w:r>
      <w:proofErr w:type="spellStart"/>
      <w:r w:rsidRPr="00EB1F47">
        <w:rPr>
          <w:rFonts w:ascii="inherit" w:eastAsia="Times New Roman" w:hAnsi="inherit" w:cs="Courier New"/>
          <w:b/>
          <w:bCs/>
          <w:color w:val="3F7F5F"/>
          <w:sz w:val="21"/>
          <w:szCs w:val="21"/>
          <w:bdr w:val="none" w:sz="0" w:space="0" w:color="auto" w:frame="1"/>
        </w:rPr>
        <w:t>статус</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попытки</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передать</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текст</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серверу</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inherit" w:eastAsia="Times New Roman" w:hAnsi="inherit" w:cs="Courier New"/>
          <w:b/>
          <w:bCs/>
          <w:color w:val="005032"/>
          <w:sz w:val="21"/>
          <w:szCs w:val="21"/>
          <w:bdr w:val="none" w:sz="0" w:space="0" w:color="auto" w:frame="1"/>
        </w:rPr>
        <w:t>USART_prop_ptr</w:t>
      </w:r>
      <w:proofErr w:type="spell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proofErr w:type="spellStart"/>
      <w:r w:rsidRPr="00EB1F47">
        <w:rPr>
          <w:rFonts w:ascii="inherit" w:eastAsia="Times New Roman" w:hAnsi="inherit" w:cs="Courier New"/>
          <w:b/>
          <w:bCs/>
          <w:color w:val="005032"/>
          <w:sz w:val="21"/>
          <w:szCs w:val="21"/>
          <w:bdr w:val="none" w:sz="0" w:space="0" w:color="auto" w:frame="1"/>
        </w:rPr>
        <w:t>USART_prop_ptr</w:t>
      </w:r>
      <w:proofErr w:type="spellEnd"/>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Courier New" w:eastAsia="Times New Roman" w:hAnsi="Courier New" w:cs="Courier New"/>
          <w:b/>
          <w:bCs/>
          <w:color w:val="000000"/>
          <w:sz w:val="21"/>
          <w:szCs w:val="21"/>
          <w:bdr w:val="none" w:sz="0" w:space="0" w:color="auto" w:frame="1"/>
        </w:rPr>
        <w:t>usartprop</w:t>
      </w:r>
      <w:proofErr w:type="spell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We add the function of parsing a line, in which today we simply send the incoming string to the display</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BEGIN 0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void</w:t>
      </w:r>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Courier New" w:eastAsia="Times New Roman" w:hAnsi="Courier New" w:cs="Courier New"/>
          <w:b/>
          <w:bCs/>
          <w:color w:val="000000"/>
          <w:sz w:val="21"/>
          <w:szCs w:val="21"/>
          <w:bdr w:val="none" w:sz="0" w:space="0" w:color="auto" w:frame="1"/>
        </w:rPr>
        <w:t>string_</w:t>
      </w:r>
      <w:proofErr w:type="gramStart"/>
      <w:r w:rsidRPr="00EB1F47">
        <w:rPr>
          <w:rFonts w:ascii="Courier New" w:eastAsia="Times New Roman" w:hAnsi="Courier New" w:cs="Courier New"/>
          <w:b/>
          <w:bCs/>
          <w:color w:val="000000"/>
          <w:sz w:val="21"/>
          <w:szCs w:val="21"/>
          <w:bdr w:val="none" w:sz="0" w:space="0" w:color="auto" w:frame="1"/>
        </w:rPr>
        <w:t>parse</w:t>
      </w:r>
      <w:proofErr w:type="spellEnd"/>
      <w:r w:rsidRPr="00EB1F47">
        <w:rPr>
          <w:rFonts w:ascii="Courier New" w:eastAsia="Times New Roman" w:hAnsi="Courier New" w:cs="Courier New"/>
          <w:b/>
          <w:bCs/>
          <w:color w:val="000000"/>
          <w:sz w:val="21"/>
          <w:szCs w:val="21"/>
          <w:bdr w:val="none" w:sz="0" w:space="0" w:color="auto" w:frame="1"/>
        </w:rPr>
        <w:t>(</w:t>
      </w:r>
      <w:proofErr w:type="gramEnd"/>
      <w:r w:rsidRPr="00EB1F47">
        <w:rPr>
          <w:rFonts w:ascii="inherit" w:eastAsia="Times New Roman" w:hAnsi="inherit" w:cs="Courier New"/>
          <w:b/>
          <w:bCs/>
          <w:color w:val="7F0055"/>
          <w:sz w:val="21"/>
          <w:szCs w:val="21"/>
          <w:bdr w:val="none" w:sz="0" w:space="0" w:color="auto" w:frame="1"/>
        </w:rPr>
        <w:t>char</w:t>
      </w: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buf_str</w:t>
      </w:r>
      <w:proofErr w:type="spell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xml:space="preserve">  </w:t>
      </w:r>
      <w:proofErr w:type="spellStart"/>
      <w:r w:rsidRPr="00EB1F47">
        <w:rPr>
          <w:rFonts w:ascii="Courier New" w:eastAsia="Times New Roman" w:hAnsi="Courier New" w:cs="Courier New"/>
          <w:b/>
          <w:bCs/>
          <w:color w:val="000000"/>
          <w:sz w:val="21"/>
          <w:szCs w:val="21"/>
          <w:bdr w:val="none" w:sz="0" w:space="0" w:color="auto" w:frame="1"/>
        </w:rPr>
        <w:t>LCD_StrBottom</w:t>
      </w:r>
      <w:proofErr w:type="spellEnd"/>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buf_str</w:t>
      </w:r>
      <w:proofErr w:type="spell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END 0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And we will also add the familiar function of processing bytes that came by USART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void</w:t>
      </w:r>
      <w:r w:rsidRPr="00EB1F47">
        <w:rPr>
          <w:rFonts w:ascii="inherit" w:eastAsia="Times New Roman" w:hAnsi="inherit" w:cs="Courier New"/>
          <w:b/>
          <w:bCs/>
          <w:color w:val="000000"/>
          <w:sz w:val="21"/>
          <w:szCs w:val="21"/>
          <w:bdr w:val="none" w:sz="0" w:space="0" w:color="auto" w:frame="1"/>
        </w:rPr>
        <w:t> UART1_RxCpltCallback(</w:t>
      </w:r>
      <w:r w:rsidRPr="00EB1F47">
        <w:rPr>
          <w:rFonts w:ascii="inherit" w:eastAsia="Times New Roman" w:hAnsi="inherit" w:cs="Courier New"/>
          <w:b/>
          <w:bCs/>
          <w:color w:val="7F0055"/>
          <w:sz w:val="21"/>
          <w:szCs w:val="21"/>
          <w:bdr w:val="none" w:sz="0" w:space="0" w:color="auto" w:frame="1"/>
        </w:rPr>
        <w:t>void</w:t>
      </w: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5032"/>
          <w:sz w:val="21"/>
          <w:szCs w:val="21"/>
          <w:bdr w:val="none" w:sz="0" w:space="0" w:color="auto" w:frame="1"/>
        </w:rPr>
        <w:t>  uint8_t</w:t>
      </w:r>
      <w:r w:rsidRPr="00EB1F47">
        <w:rPr>
          <w:rFonts w:ascii="inherit" w:eastAsia="Times New Roman" w:hAnsi="inherit" w:cs="Courier New"/>
          <w:b/>
          <w:bCs/>
          <w:color w:val="000000"/>
          <w:sz w:val="21"/>
          <w:szCs w:val="21"/>
          <w:bdr w:val="none" w:sz="0" w:space="0" w:color="auto" w:frame="1"/>
        </w:rPr>
        <w:t> b;</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b = str1[0];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3F7F5F"/>
          <w:sz w:val="21"/>
          <w:szCs w:val="21"/>
          <w:bdr w:val="none" w:sz="0" w:space="0" w:color="auto" w:frame="1"/>
        </w:rPr>
        <w:t>  //</w:t>
      </w:r>
      <w:proofErr w:type="spellStart"/>
      <w:r w:rsidRPr="00EB1F47">
        <w:rPr>
          <w:rFonts w:ascii="inherit" w:eastAsia="Times New Roman" w:hAnsi="inherit" w:cs="Courier New"/>
          <w:b/>
          <w:bCs/>
          <w:color w:val="3F7F5F"/>
          <w:sz w:val="21"/>
          <w:szCs w:val="21"/>
          <w:bdr w:val="none" w:sz="0" w:space="0" w:color="auto" w:frame="1"/>
        </w:rPr>
        <w:t>если</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вдруг</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случайно</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превысим</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длину</w:t>
      </w:r>
      <w:proofErr w:type="spellEnd"/>
      <w:r w:rsidRPr="00EB1F47">
        <w:rPr>
          <w:rFonts w:ascii="inherit" w:eastAsia="Times New Roman" w:hAnsi="inherit" w:cs="Courier New"/>
          <w:b/>
          <w:bCs/>
          <w:color w:val="3F7F5F"/>
          <w:sz w:val="21"/>
          <w:szCs w:val="21"/>
          <w:bdr w:val="none" w:sz="0" w:space="0" w:color="auto" w:frame="1"/>
        </w:rPr>
        <w:t xml:space="preserve"> </w:t>
      </w:r>
      <w:proofErr w:type="spellStart"/>
      <w:r w:rsidRPr="00EB1F47">
        <w:rPr>
          <w:rFonts w:ascii="inherit" w:eastAsia="Times New Roman" w:hAnsi="inherit" w:cs="Courier New"/>
          <w:b/>
          <w:bCs/>
          <w:color w:val="3F7F5F"/>
          <w:sz w:val="21"/>
          <w:szCs w:val="21"/>
          <w:bdr w:val="none" w:sz="0" w:space="0" w:color="auto" w:frame="1"/>
        </w:rPr>
        <w:t>буфера</w:t>
      </w:r>
      <w:proofErr w:type="spellEnd"/>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  if</w:t>
      </w:r>
      <w:r w:rsidRPr="00EB1F47">
        <w:rPr>
          <w:rFonts w:ascii="inherit" w:eastAsia="Times New Roman" w:hAnsi="inherit" w:cs="Courier New"/>
          <w:b/>
          <w:bCs/>
          <w:color w:val="000000"/>
          <w:sz w:val="21"/>
          <w:szCs w:val="21"/>
          <w:bdr w:val="none" w:sz="0" w:space="0" w:color="auto" w:frame="1"/>
        </w:rPr>
        <w:t> (</w:t>
      </w:r>
      <w:proofErr w:type="spellStart"/>
      <w:proofErr w:type="gramStart"/>
      <w:r w:rsidRPr="00EB1F47">
        <w:rPr>
          <w:rFonts w:ascii="inherit" w:eastAsia="Times New Roman" w:hAnsi="inherit" w:cs="Courier New"/>
          <w:b/>
          <w:bCs/>
          <w:color w:val="000000"/>
          <w:sz w:val="21"/>
          <w:szCs w:val="21"/>
          <w:bdr w:val="none" w:sz="0" w:space="0" w:color="auto" w:frame="1"/>
        </w:rPr>
        <w:t>usartprop.</w:t>
      </w:r>
      <w:r w:rsidRPr="00EB1F47">
        <w:rPr>
          <w:rFonts w:ascii="inherit" w:eastAsia="Times New Roman" w:hAnsi="inherit" w:cs="Courier New"/>
          <w:b/>
          <w:bCs/>
          <w:color w:val="0000C0"/>
          <w:sz w:val="21"/>
          <w:szCs w:val="21"/>
          <w:bdr w:val="none" w:sz="0" w:space="0" w:color="auto" w:frame="1"/>
        </w:rPr>
        <w:t>usart</w:t>
      </w:r>
      <w:proofErr w:type="gramEnd"/>
      <w:r w:rsidRPr="00EB1F47">
        <w:rPr>
          <w:rFonts w:ascii="inherit" w:eastAsia="Times New Roman" w:hAnsi="inherit" w:cs="Courier New"/>
          <w:b/>
          <w:bCs/>
          <w:color w:val="0000C0"/>
          <w:sz w:val="21"/>
          <w:szCs w:val="21"/>
          <w:bdr w:val="none" w:sz="0" w:space="0" w:color="auto" w:frame="1"/>
        </w:rPr>
        <w:t>_cnt</w:t>
      </w:r>
      <w:proofErr w:type="spellEnd"/>
      <w:r w:rsidRPr="00EB1F47">
        <w:rPr>
          <w:rFonts w:ascii="inherit" w:eastAsia="Times New Roman" w:hAnsi="inherit" w:cs="Courier New"/>
          <w:b/>
          <w:bCs/>
          <w:color w:val="000000"/>
          <w:sz w:val="21"/>
          <w:szCs w:val="21"/>
          <w:bdr w:val="none" w:sz="0" w:space="0" w:color="auto" w:frame="1"/>
        </w:rPr>
        <w:t>&gt;22)</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proofErr w:type="gramStart"/>
      <w:r w:rsidRPr="00EB1F47">
        <w:rPr>
          <w:rFonts w:ascii="inherit" w:eastAsia="Times New Roman" w:hAnsi="inherit" w:cs="Courier New"/>
          <w:b/>
          <w:bCs/>
          <w:color w:val="000000"/>
          <w:sz w:val="21"/>
          <w:szCs w:val="21"/>
          <w:bdr w:val="none" w:sz="0" w:space="0" w:color="auto" w:frame="1"/>
        </w:rPr>
        <w:t>usartprop.</w:t>
      </w:r>
      <w:r w:rsidRPr="00EB1F47">
        <w:rPr>
          <w:rFonts w:ascii="inherit" w:eastAsia="Times New Roman" w:hAnsi="inherit" w:cs="Courier New"/>
          <w:b/>
          <w:bCs/>
          <w:color w:val="0000C0"/>
          <w:sz w:val="21"/>
          <w:szCs w:val="21"/>
          <w:bdr w:val="none" w:sz="0" w:space="0" w:color="auto" w:frame="1"/>
        </w:rPr>
        <w:t>usart</w:t>
      </w:r>
      <w:proofErr w:type="gramEnd"/>
      <w:r w:rsidRPr="00EB1F47">
        <w:rPr>
          <w:rFonts w:ascii="inherit" w:eastAsia="Times New Roman" w:hAnsi="inherit" w:cs="Courier New"/>
          <w:b/>
          <w:bCs/>
          <w:color w:val="0000C0"/>
          <w:sz w:val="21"/>
          <w:szCs w:val="21"/>
          <w:bdr w:val="none" w:sz="0" w:space="0" w:color="auto" w:frame="1"/>
        </w:rPr>
        <w:t>_cnt</w:t>
      </w:r>
      <w:proofErr w:type="spellEnd"/>
      <w:r w:rsidRPr="00EB1F47">
        <w:rPr>
          <w:rFonts w:ascii="inherit" w:eastAsia="Times New Roman" w:hAnsi="inherit" w:cs="Courier New"/>
          <w:b/>
          <w:bCs/>
          <w:color w:val="000000"/>
          <w:sz w:val="21"/>
          <w:szCs w:val="21"/>
          <w:bdr w:val="none" w:sz="0" w:space="0" w:color="auto" w:frame="1"/>
        </w:rPr>
        <w:t>=0;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HAL_UART_Receive_IT</w:t>
      </w:r>
      <w:proofErr w:type="spellEnd"/>
      <w:r w:rsidRPr="00EB1F47">
        <w:rPr>
          <w:rFonts w:ascii="inherit" w:eastAsia="Times New Roman" w:hAnsi="inherit" w:cs="Courier New"/>
          <w:b/>
          <w:bCs/>
          <w:color w:val="000000"/>
          <w:sz w:val="21"/>
          <w:szCs w:val="21"/>
          <w:bdr w:val="none" w:sz="0" w:space="0" w:color="auto" w:frame="1"/>
        </w:rPr>
        <w:t>(&amp;huart</w:t>
      </w:r>
      <w:proofErr w:type="gramStart"/>
      <w:r w:rsidRPr="00EB1F47">
        <w:rPr>
          <w:rFonts w:ascii="inherit" w:eastAsia="Times New Roman" w:hAnsi="inherit" w:cs="Courier New"/>
          <w:b/>
          <w:bCs/>
          <w:color w:val="000000"/>
          <w:sz w:val="21"/>
          <w:szCs w:val="21"/>
          <w:bdr w:val="none" w:sz="0" w:space="0" w:color="auto" w:frame="1"/>
        </w:rPr>
        <w:t>1,(</w:t>
      </w:r>
      <w:proofErr w:type="gramEnd"/>
      <w:r w:rsidRPr="00EB1F47">
        <w:rPr>
          <w:rFonts w:ascii="inherit" w:eastAsia="Times New Roman" w:hAnsi="inherit" w:cs="Courier New"/>
          <w:b/>
          <w:bCs/>
          <w:color w:val="005032"/>
          <w:sz w:val="21"/>
          <w:szCs w:val="21"/>
          <w:bdr w:val="none" w:sz="0" w:space="0" w:color="auto" w:frame="1"/>
        </w:rPr>
        <w:t>uint8_t</w:t>
      </w:r>
      <w:r w:rsidRPr="00EB1F47">
        <w:rPr>
          <w:rFonts w:ascii="inherit" w:eastAsia="Times New Roman" w:hAnsi="inherit" w:cs="Courier New"/>
          <w:b/>
          <w:bCs/>
          <w:color w:val="000000"/>
          <w:sz w:val="21"/>
          <w:szCs w:val="21"/>
          <w:bdr w:val="none" w:sz="0" w:space="0" w:color="auto" w:frame="1"/>
        </w:rPr>
        <w:t>*)str1,1);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    return</w:t>
      </w: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proofErr w:type="gramStart"/>
      <w:r w:rsidRPr="00EB1F47">
        <w:rPr>
          <w:rFonts w:ascii="inherit" w:eastAsia="Times New Roman" w:hAnsi="inherit" w:cs="Courier New"/>
          <w:b/>
          <w:bCs/>
          <w:color w:val="000000"/>
          <w:sz w:val="21"/>
          <w:szCs w:val="21"/>
          <w:bdr w:val="none" w:sz="0" w:space="0" w:color="auto" w:frame="1"/>
        </w:rPr>
        <w:t>usartprop.</w:t>
      </w:r>
      <w:r w:rsidRPr="00EB1F47">
        <w:rPr>
          <w:rFonts w:ascii="inherit" w:eastAsia="Times New Roman" w:hAnsi="inherit" w:cs="Courier New"/>
          <w:b/>
          <w:bCs/>
          <w:color w:val="0000C0"/>
          <w:sz w:val="21"/>
          <w:szCs w:val="21"/>
          <w:bdr w:val="none" w:sz="0" w:space="0" w:color="auto" w:frame="1"/>
        </w:rPr>
        <w:t>usart</w:t>
      </w:r>
      <w:proofErr w:type="gramEnd"/>
      <w:r w:rsidRPr="00EB1F47">
        <w:rPr>
          <w:rFonts w:ascii="inherit" w:eastAsia="Times New Roman" w:hAnsi="inherit" w:cs="Courier New"/>
          <w:b/>
          <w:bCs/>
          <w:color w:val="0000C0"/>
          <w:sz w:val="21"/>
          <w:szCs w:val="21"/>
          <w:bdr w:val="none" w:sz="0" w:space="0" w:color="auto" w:frame="1"/>
        </w:rPr>
        <w:t>_buf</w:t>
      </w:r>
      <w:proofErr w:type="spellEnd"/>
      <w:r w:rsidRPr="00EB1F47">
        <w:rPr>
          <w:rFonts w:ascii="inherit" w:eastAsia="Times New Roman" w:hAnsi="inherit" w:cs="Courier New"/>
          <w:b/>
          <w:bCs/>
          <w:color w:val="000000"/>
          <w:sz w:val="21"/>
          <w:szCs w:val="21"/>
          <w:bdr w:val="none" w:sz="0" w:space="0" w:color="auto" w:frame="1"/>
        </w:rPr>
        <w:t>[</w:t>
      </w:r>
      <w:proofErr w:type="spellStart"/>
      <w:r w:rsidRPr="00EB1F47">
        <w:rPr>
          <w:rFonts w:ascii="inherit" w:eastAsia="Times New Roman" w:hAnsi="inherit" w:cs="Courier New"/>
          <w:b/>
          <w:bCs/>
          <w:color w:val="000000"/>
          <w:sz w:val="21"/>
          <w:szCs w:val="21"/>
          <w:bdr w:val="none" w:sz="0" w:space="0" w:color="auto" w:frame="1"/>
        </w:rPr>
        <w:t>usartprop.</w:t>
      </w:r>
      <w:r w:rsidRPr="00EB1F47">
        <w:rPr>
          <w:rFonts w:ascii="inherit" w:eastAsia="Times New Roman" w:hAnsi="inherit" w:cs="Courier New"/>
          <w:b/>
          <w:bCs/>
          <w:color w:val="0000C0"/>
          <w:sz w:val="21"/>
          <w:szCs w:val="21"/>
          <w:bdr w:val="none" w:sz="0" w:space="0" w:color="auto" w:frame="1"/>
        </w:rPr>
        <w:t>usart_cnt</w:t>
      </w:r>
      <w:proofErr w:type="spellEnd"/>
      <w:r w:rsidRPr="00EB1F47">
        <w:rPr>
          <w:rFonts w:ascii="inherit" w:eastAsia="Times New Roman" w:hAnsi="inherit" w:cs="Courier New"/>
          <w:b/>
          <w:bCs/>
          <w:color w:val="000000"/>
          <w:sz w:val="21"/>
          <w:szCs w:val="21"/>
          <w:bdr w:val="none" w:sz="0" w:space="0" w:color="auto" w:frame="1"/>
        </w:rPr>
        <w:t>] = b;</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  if</w:t>
      </w:r>
      <w:r w:rsidRPr="00EB1F47">
        <w:rPr>
          <w:rFonts w:ascii="inherit" w:eastAsia="Times New Roman" w:hAnsi="inherit" w:cs="Courier New"/>
          <w:b/>
          <w:bCs/>
          <w:color w:val="000000"/>
          <w:sz w:val="21"/>
          <w:szCs w:val="21"/>
          <w:bdr w:val="none" w:sz="0" w:space="0" w:color="auto" w:frame="1"/>
        </w:rPr>
        <w:t>(b==0x0A)</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proofErr w:type="gramStart"/>
      <w:r w:rsidRPr="00EB1F47">
        <w:rPr>
          <w:rFonts w:ascii="inherit" w:eastAsia="Times New Roman" w:hAnsi="inherit" w:cs="Courier New"/>
          <w:b/>
          <w:bCs/>
          <w:color w:val="000000"/>
          <w:sz w:val="21"/>
          <w:szCs w:val="21"/>
          <w:bdr w:val="none" w:sz="0" w:space="0" w:color="auto" w:frame="1"/>
        </w:rPr>
        <w:t>usartprop.</w:t>
      </w:r>
      <w:r w:rsidRPr="00EB1F47">
        <w:rPr>
          <w:rFonts w:ascii="inherit" w:eastAsia="Times New Roman" w:hAnsi="inherit" w:cs="Courier New"/>
          <w:b/>
          <w:bCs/>
          <w:color w:val="0000C0"/>
          <w:sz w:val="21"/>
          <w:szCs w:val="21"/>
          <w:bdr w:val="none" w:sz="0" w:space="0" w:color="auto" w:frame="1"/>
        </w:rPr>
        <w:t>usart</w:t>
      </w:r>
      <w:proofErr w:type="gramEnd"/>
      <w:r w:rsidRPr="00EB1F47">
        <w:rPr>
          <w:rFonts w:ascii="inherit" w:eastAsia="Times New Roman" w:hAnsi="inherit" w:cs="Courier New"/>
          <w:b/>
          <w:bCs/>
          <w:color w:val="0000C0"/>
          <w:sz w:val="21"/>
          <w:szCs w:val="21"/>
          <w:bdr w:val="none" w:sz="0" w:space="0" w:color="auto" w:frame="1"/>
        </w:rPr>
        <w:t>_buf</w:t>
      </w:r>
      <w:proofErr w:type="spellEnd"/>
      <w:r w:rsidRPr="00EB1F47">
        <w:rPr>
          <w:rFonts w:ascii="inherit" w:eastAsia="Times New Roman" w:hAnsi="inherit" w:cs="Courier New"/>
          <w:b/>
          <w:bCs/>
          <w:color w:val="000000"/>
          <w:sz w:val="21"/>
          <w:szCs w:val="21"/>
          <w:bdr w:val="none" w:sz="0" w:space="0" w:color="auto" w:frame="1"/>
        </w:rPr>
        <w:t>[usartprop.</w:t>
      </w:r>
      <w:r w:rsidRPr="00EB1F47">
        <w:rPr>
          <w:rFonts w:ascii="inherit" w:eastAsia="Times New Roman" w:hAnsi="inherit" w:cs="Courier New"/>
          <w:b/>
          <w:bCs/>
          <w:color w:val="0000C0"/>
          <w:sz w:val="21"/>
          <w:szCs w:val="21"/>
          <w:bdr w:val="none" w:sz="0" w:space="0" w:color="auto" w:frame="1"/>
        </w:rPr>
        <w:t>usart_cnt</w:t>
      </w:r>
      <w:r w:rsidRPr="00EB1F47">
        <w:rPr>
          <w:rFonts w:ascii="inherit" w:eastAsia="Times New Roman" w:hAnsi="inherit" w:cs="Courier New"/>
          <w:b/>
          <w:bCs/>
          <w:color w:val="000000"/>
          <w:sz w:val="21"/>
          <w:szCs w:val="21"/>
          <w:bdr w:val="none" w:sz="0" w:space="0" w:color="auto" w:frame="1"/>
        </w:rPr>
        <w:t>+1]=0;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string_parse</w:t>
      </w:r>
      <w:proofErr w:type="spellEnd"/>
      <w:r w:rsidRPr="00EB1F47">
        <w:rPr>
          <w:rFonts w:ascii="inherit" w:eastAsia="Times New Roman" w:hAnsi="inherit" w:cs="Courier New"/>
          <w:b/>
          <w:bCs/>
          <w:color w:val="000000"/>
          <w:sz w:val="21"/>
          <w:szCs w:val="21"/>
          <w:bdr w:val="none" w:sz="0" w:space="0" w:color="auto" w:frame="1"/>
        </w:rPr>
        <w:t>((</w:t>
      </w:r>
      <w:r w:rsidRPr="00EB1F47">
        <w:rPr>
          <w:rFonts w:ascii="inherit" w:eastAsia="Times New Roman" w:hAnsi="inherit" w:cs="Courier New"/>
          <w:b/>
          <w:bCs/>
          <w:color w:val="7F0055"/>
          <w:sz w:val="21"/>
          <w:szCs w:val="21"/>
          <w:bdr w:val="none" w:sz="0" w:space="0" w:color="auto" w:frame="1"/>
        </w:rPr>
        <w:t>char</w:t>
      </w:r>
      <w:proofErr w:type="gramStart"/>
      <w:r w:rsidRPr="00EB1F47">
        <w:rPr>
          <w:rFonts w:ascii="inherit" w:eastAsia="Times New Roman" w:hAnsi="inherit" w:cs="Courier New"/>
          <w:b/>
          <w:bCs/>
          <w:color w:val="000000"/>
          <w:sz w:val="21"/>
          <w:szCs w:val="21"/>
          <w:bdr w:val="none" w:sz="0" w:space="0" w:color="auto" w:frame="1"/>
        </w:rPr>
        <w:t>*)</w:t>
      </w:r>
      <w:proofErr w:type="spellStart"/>
      <w:r w:rsidRPr="00EB1F47">
        <w:rPr>
          <w:rFonts w:ascii="inherit" w:eastAsia="Times New Roman" w:hAnsi="inherit" w:cs="Courier New"/>
          <w:b/>
          <w:bCs/>
          <w:color w:val="000000"/>
          <w:sz w:val="21"/>
          <w:szCs w:val="21"/>
          <w:bdr w:val="none" w:sz="0" w:space="0" w:color="auto" w:frame="1"/>
        </w:rPr>
        <w:t>usartprop</w:t>
      </w:r>
      <w:proofErr w:type="gramEnd"/>
      <w:r w:rsidRPr="00EB1F47">
        <w:rPr>
          <w:rFonts w:ascii="inherit" w:eastAsia="Times New Roman" w:hAnsi="inherit" w:cs="Courier New"/>
          <w:b/>
          <w:bCs/>
          <w:color w:val="000000"/>
          <w:sz w:val="21"/>
          <w:szCs w:val="21"/>
          <w:bdr w:val="none" w:sz="0" w:space="0" w:color="auto" w:frame="1"/>
        </w:rPr>
        <w:t>.</w:t>
      </w:r>
      <w:r w:rsidRPr="00EB1F47">
        <w:rPr>
          <w:rFonts w:ascii="inherit" w:eastAsia="Times New Roman" w:hAnsi="inherit" w:cs="Courier New"/>
          <w:b/>
          <w:bCs/>
          <w:color w:val="0000C0"/>
          <w:sz w:val="21"/>
          <w:szCs w:val="21"/>
          <w:bdr w:val="none" w:sz="0" w:space="0" w:color="auto" w:frame="1"/>
        </w:rPr>
        <w:t>usart_buf</w:t>
      </w:r>
      <w:proofErr w:type="spellEnd"/>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proofErr w:type="gramStart"/>
      <w:r w:rsidRPr="00EB1F47">
        <w:rPr>
          <w:rFonts w:ascii="inherit" w:eastAsia="Times New Roman" w:hAnsi="inherit" w:cs="Courier New"/>
          <w:b/>
          <w:bCs/>
          <w:color w:val="000000"/>
          <w:sz w:val="21"/>
          <w:szCs w:val="21"/>
          <w:bdr w:val="none" w:sz="0" w:space="0" w:color="auto" w:frame="1"/>
        </w:rPr>
        <w:t>usartprop.</w:t>
      </w:r>
      <w:r w:rsidRPr="00EB1F47">
        <w:rPr>
          <w:rFonts w:ascii="inherit" w:eastAsia="Times New Roman" w:hAnsi="inherit" w:cs="Courier New"/>
          <w:b/>
          <w:bCs/>
          <w:color w:val="0000C0"/>
          <w:sz w:val="21"/>
          <w:szCs w:val="21"/>
          <w:bdr w:val="none" w:sz="0" w:space="0" w:color="auto" w:frame="1"/>
        </w:rPr>
        <w:t>usart</w:t>
      </w:r>
      <w:proofErr w:type="gramEnd"/>
      <w:r w:rsidRPr="00EB1F47">
        <w:rPr>
          <w:rFonts w:ascii="inherit" w:eastAsia="Times New Roman" w:hAnsi="inherit" w:cs="Courier New"/>
          <w:b/>
          <w:bCs/>
          <w:color w:val="0000C0"/>
          <w:sz w:val="21"/>
          <w:szCs w:val="21"/>
          <w:bdr w:val="none" w:sz="0" w:space="0" w:color="auto" w:frame="1"/>
        </w:rPr>
        <w:t>_cnt</w:t>
      </w:r>
      <w:proofErr w:type="spellEnd"/>
      <w:r w:rsidRPr="00EB1F47">
        <w:rPr>
          <w:rFonts w:ascii="inherit" w:eastAsia="Times New Roman" w:hAnsi="inherit" w:cs="Courier New"/>
          <w:b/>
          <w:bCs/>
          <w:color w:val="000000"/>
          <w:sz w:val="21"/>
          <w:szCs w:val="21"/>
          <w:bdr w:val="none" w:sz="0" w:space="0" w:color="auto" w:frame="1"/>
        </w:rPr>
        <w:t>=0;</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HAL_UART_Receive_IT</w:t>
      </w:r>
      <w:proofErr w:type="spellEnd"/>
      <w:r w:rsidRPr="00EB1F47">
        <w:rPr>
          <w:rFonts w:ascii="inherit" w:eastAsia="Times New Roman" w:hAnsi="inherit" w:cs="Courier New"/>
          <w:b/>
          <w:bCs/>
          <w:color w:val="000000"/>
          <w:sz w:val="21"/>
          <w:szCs w:val="21"/>
          <w:bdr w:val="none" w:sz="0" w:space="0" w:color="auto" w:frame="1"/>
        </w:rPr>
        <w:t>(&amp;huart</w:t>
      </w:r>
      <w:proofErr w:type="gramStart"/>
      <w:r w:rsidRPr="00EB1F47">
        <w:rPr>
          <w:rFonts w:ascii="inherit" w:eastAsia="Times New Roman" w:hAnsi="inherit" w:cs="Courier New"/>
          <w:b/>
          <w:bCs/>
          <w:color w:val="000000"/>
          <w:sz w:val="21"/>
          <w:szCs w:val="21"/>
          <w:bdr w:val="none" w:sz="0" w:space="0" w:color="auto" w:frame="1"/>
        </w:rPr>
        <w:t>1,(</w:t>
      </w:r>
      <w:proofErr w:type="gramEnd"/>
      <w:r w:rsidRPr="00EB1F47">
        <w:rPr>
          <w:rFonts w:ascii="inherit" w:eastAsia="Times New Roman" w:hAnsi="inherit" w:cs="Courier New"/>
          <w:b/>
          <w:bCs/>
          <w:color w:val="005032"/>
          <w:sz w:val="21"/>
          <w:szCs w:val="21"/>
          <w:bdr w:val="none" w:sz="0" w:space="0" w:color="auto" w:frame="1"/>
        </w:rPr>
        <w:t>uint8_t</w:t>
      </w:r>
      <w:r w:rsidRPr="00EB1F47">
        <w:rPr>
          <w:rFonts w:ascii="inherit" w:eastAsia="Times New Roman" w:hAnsi="inherit" w:cs="Courier New"/>
          <w:b/>
          <w:bCs/>
          <w:color w:val="000000"/>
          <w:sz w:val="21"/>
          <w:szCs w:val="21"/>
          <w:bdr w:val="none" w:sz="0" w:space="0" w:color="auto" w:frame="1"/>
        </w:rPr>
        <w:t>*)str1,1);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    return</w:t>
      </w: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proofErr w:type="gramStart"/>
      <w:r w:rsidRPr="00EB1F47">
        <w:rPr>
          <w:rFonts w:ascii="inherit" w:eastAsia="Times New Roman" w:hAnsi="inherit" w:cs="Courier New"/>
          <w:b/>
          <w:bCs/>
          <w:color w:val="000000"/>
          <w:sz w:val="21"/>
          <w:szCs w:val="21"/>
          <w:bdr w:val="none" w:sz="0" w:space="0" w:color="auto" w:frame="1"/>
        </w:rPr>
        <w:t>usartprop.</w:t>
      </w:r>
      <w:r w:rsidRPr="00EB1F47">
        <w:rPr>
          <w:rFonts w:ascii="inherit" w:eastAsia="Times New Roman" w:hAnsi="inherit" w:cs="Courier New"/>
          <w:b/>
          <w:bCs/>
          <w:color w:val="0000C0"/>
          <w:sz w:val="21"/>
          <w:szCs w:val="21"/>
          <w:bdr w:val="none" w:sz="0" w:space="0" w:color="auto" w:frame="1"/>
        </w:rPr>
        <w:t>usart</w:t>
      </w:r>
      <w:proofErr w:type="gramEnd"/>
      <w:r w:rsidRPr="00EB1F47">
        <w:rPr>
          <w:rFonts w:ascii="inherit" w:eastAsia="Times New Roman" w:hAnsi="inherit" w:cs="Courier New"/>
          <w:b/>
          <w:bCs/>
          <w:color w:val="0000C0"/>
          <w:sz w:val="21"/>
          <w:szCs w:val="21"/>
          <w:bdr w:val="none" w:sz="0" w:space="0" w:color="auto" w:frame="1"/>
        </w:rPr>
        <w:t>_cnt</w:t>
      </w:r>
      <w:proofErr w:type="spellEnd"/>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 xml:space="preserve">  </w:t>
      </w:r>
      <w:proofErr w:type="spellStart"/>
      <w:r w:rsidRPr="00EB1F47">
        <w:rPr>
          <w:rFonts w:ascii="inherit" w:eastAsia="Times New Roman" w:hAnsi="inherit" w:cs="Courier New"/>
          <w:b/>
          <w:bCs/>
          <w:color w:val="000000"/>
          <w:sz w:val="21"/>
          <w:szCs w:val="21"/>
          <w:bdr w:val="none" w:sz="0" w:space="0" w:color="auto" w:frame="1"/>
        </w:rPr>
        <w:t>HAL_UART_Receive_IT</w:t>
      </w:r>
      <w:proofErr w:type="spellEnd"/>
      <w:r w:rsidRPr="00EB1F47">
        <w:rPr>
          <w:rFonts w:ascii="inherit" w:eastAsia="Times New Roman" w:hAnsi="inherit" w:cs="Courier New"/>
          <w:b/>
          <w:bCs/>
          <w:color w:val="000000"/>
          <w:sz w:val="21"/>
          <w:szCs w:val="21"/>
          <w:bdr w:val="none" w:sz="0" w:space="0" w:color="auto" w:frame="1"/>
        </w:rPr>
        <w:t>(&amp;huart</w:t>
      </w:r>
      <w:proofErr w:type="gramStart"/>
      <w:r w:rsidRPr="00EB1F47">
        <w:rPr>
          <w:rFonts w:ascii="inherit" w:eastAsia="Times New Roman" w:hAnsi="inherit" w:cs="Courier New"/>
          <w:b/>
          <w:bCs/>
          <w:color w:val="000000"/>
          <w:sz w:val="21"/>
          <w:szCs w:val="21"/>
          <w:bdr w:val="none" w:sz="0" w:space="0" w:color="auto" w:frame="1"/>
        </w:rPr>
        <w:t>1,(</w:t>
      </w:r>
      <w:proofErr w:type="gramEnd"/>
      <w:r w:rsidRPr="00EB1F47">
        <w:rPr>
          <w:rFonts w:ascii="inherit" w:eastAsia="Times New Roman" w:hAnsi="inherit" w:cs="Courier New"/>
          <w:b/>
          <w:bCs/>
          <w:color w:val="005032"/>
          <w:sz w:val="21"/>
          <w:szCs w:val="21"/>
          <w:bdr w:val="none" w:sz="0" w:space="0" w:color="auto" w:frame="1"/>
        </w:rPr>
        <w:t>uint8_t</w:t>
      </w:r>
      <w:r w:rsidRPr="00EB1F47">
        <w:rPr>
          <w:rFonts w:ascii="inherit" w:eastAsia="Times New Roman" w:hAnsi="inherit" w:cs="Courier New"/>
          <w:b/>
          <w:bCs/>
          <w:color w:val="000000"/>
          <w:sz w:val="21"/>
          <w:szCs w:val="21"/>
          <w:bdr w:val="none" w:sz="0" w:space="0" w:color="auto" w:frame="1"/>
        </w:rPr>
        <w:t>*)str1,1);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And also add an interrupt handler from USART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BEGIN 4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t>void</w:t>
      </w:r>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Courier New" w:eastAsia="Times New Roman" w:hAnsi="Courier New" w:cs="Courier New"/>
          <w:b/>
          <w:bCs/>
          <w:color w:val="000000"/>
          <w:sz w:val="21"/>
          <w:szCs w:val="21"/>
          <w:bdr w:val="none" w:sz="0" w:space="0" w:color="auto" w:frame="1"/>
        </w:rPr>
        <w:t>HAL_UART_</w:t>
      </w:r>
      <w:proofErr w:type="gramStart"/>
      <w:r w:rsidRPr="00EB1F47">
        <w:rPr>
          <w:rFonts w:ascii="Courier New" w:eastAsia="Times New Roman" w:hAnsi="Courier New" w:cs="Courier New"/>
          <w:b/>
          <w:bCs/>
          <w:color w:val="000000"/>
          <w:sz w:val="21"/>
          <w:szCs w:val="21"/>
          <w:bdr w:val="none" w:sz="0" w:space="0" w:color="auto" w:frame="1"/>
        </w:rPr>
        <w:t>RxCpltCallback</w:t>
      </w:r>
      <w:proofErr w:type="spellEnd"/>
      <w:r w:rsidRPr="00EB1F47">
        <w:rPr>
          <w:rFonts w:ascii="Courier New" w:eastAsia="Times New Roman" w:hAnsi="Courier New" w:cs="Courier New"/>
          <w:b/>
          <w:bCs/>
          <w:color w:val="000000"/>
          <w:sz w:val="21"/>
          <w:szCs w:val="21"/>
          <w:bdr w:val="none" w:sz="0" w:space="0" w:color="auto" w:frame="1"/>
        </w:rPr>
        <w:t>(</w:t>
      </w:r>
      <w:proofErr w:type="spellStart"/>
      <w:proofErr w:type="gramEnd"/>
      <w:r w:rsidRPr="00EB1F47">
        <w:rPr>
          <w:rFonts w:ascii="inherit" w:eastAsia="Times New Roman" w:hAnsi="inherit" w:cs="Courier New"/>
          <w:b/>
          <w:bCs/>
          <w:color w:val="005032"/>
          <w:sz w:val="21"/>
          <w:szCs w:val="21"/>
          <w:bdr w:val="none" w:sz="0" w:space="0" w:color="auto" w:frame="1"/>
        </w:rPr>
        <w:t>UART_HandleTypeDef</w:t>
      </w:r>
      <w:proofErr w:type="spellEnd"/>
      <w:r w:rsidRPr="00EB1F47">
        <w:rPr>
          <w:rFonts w:ascii="Courier New" w:eastAsia="Times New Roman" w:hAnsi="Courier New" w:cs="Courier New"/>
          <w:b/>
          <w:bCs/>
          <w:color w:val="000000"/>
          <w:sz w:val="21"/>
          <w:szCs w:val="21"/>
          <w:bdr w:val="none" w:sz="0" w:space="0" w:color="auto" w:frame="1"/>
        </w:rPr>
        <w:t> *</w:t>
      </w:r>
      <w:proofErr w:type="spellStart"/>
      <w:r w:rsidRPr="00EB1F47">
        <w:rPr>
          <w:rFonts w:ascii="Courier New" w:eastAsia="Times New Roman" w:hAnsi="Courier New" w:cs="Courier New"/>
          <w:b/>
          <w:bCs/>
          <w:color w:val="000000"/>
          <w:sz w:val="21"/>
          <w:szCs w:val="21"/>
          <w:bdr w:val="none" w:sz="0" w:space="0" w:color="auto" w:frame="1"/>
        </w:rPr>
        <w:t>huart</w:t>
      </w:r>
      <w:proofErr w:type="spell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7F0055"/>
          <w:sz w:val="21"/>
          <w:szCs w:val="21"/>
          <w:bdr w:val="none" w:sz="0" w:space="0" w:color="auto" w:frame="1"/>
        </w:rPr>
        <w:lastRenderedPageBreak/>
        <w:t>  if</w:t>
      </w:r>
      <w:r w:rsidRPr="00EB1F47">
        <w:rPr>
          <w:rFonts w:ascii="Courier New" w:eastAsia="Times New Roman" w:hAnsi="Courier New" w:cs="Courier New"/>
          <w:b/>
          <w:bCs/>
          <w:color w:val="000000"/>
          <w:sz w:val="21"/>
          <w:szCs w:val="21"/>
          <w:bdr w:val="none" w:sz="0" w:space="0" w:color="auto" w:frame="1"/>
        </w:rPr>
        <w:t>(</w:t>
      </w:r>
      <w:proofErr w:type="spellStart"/>
      <w:r w:rsidRPr="00EB1F47">
        <w:rPr>
          <w:rFonts w:ascii="Courier New" w:eastAsia="Times New Roman" w:hAnsi="Courier New" w:cs="Courier New"/>
          <w:b/>
          <w:bCs/>
          <w:color w:val="000000"/>
          <w:sz w:val="21"/>
          <w:szCs w:val="21"/>
          <w:bdr w:val="none" w:sz="0" w:space="0" w:color="auto" w:frame="1"/>
        </w:rPr>
        <w:t>huart</w:t>
      </w:r>
      <w:proofErr w:type="spellEnd"/>
      <w:r w:rsidRPr="00EB1F47">
        <w:rPr>
          <w:rFonts w:ascii="Courier New" w:eastAsia="Times New Roman" w:hAnsi="Courier New" w:cs="Courier New"/>
          <w:b/>
          <w:bCs/>
          <w:color w:val="000000"/>
          <w:sz w:val="21"/>
          <w:szCs w:val="21"/>
          <w:bdr w:val="none" w:sz="0" w:space="0" w:color="auto" w:frame="1"/>
        </w:rPr>
        <w:t>==&amp;huart1)</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UART1_</w:t>
      </w:r>
      <w:proofErr w:type="gramStart"/>
      <w:r w:rsidRPr="00EB1F47">
        <w:rPr>
          <w:rFonts w:ascii="Courier New" w:eastAsia="Times New Roman" w:hAnsi="Courier New" w:cs="Courier New"/>
          <w:b/>
          <w:bCs/>
          <w:color w:val="000000"/>
          <w:sz w:val="21"/>
          <w:szCs w:val="21"/>
          <w:bdr w:val="none" w:sz="0" w:space="0" w:color="auto" w:frame="1"/>
        </w:rPr>
        <w:t>RxCpltCallback(</w:t>
      </w:r>
      <w:proofErr w:type="gramEnd"/>
      <w:r w:rsidRPr="00EB1F47">
        <w:rPr>
          <w:rFonts w:ascii="Courier New" w:eastAsia="Times New Roman" w:hAnsi="Courier New"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b/>
          <w:bCs/>
          <w:color w:val="000000"/>
          <w:sz w:val="21"/>
          <w:szCs w:val="21"/>
          <w:bdr w:val="none" w:sz="0" w:space="0" w:color="auto" w:frame="1"/>
        </w:rPr>
        <w:t>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Courier New"/>
          <w:b/>
          <w:bCs/>
          <w:color w:val="000000"/>
          <w:sz w:val="21"/>
          <w:szCs w:val="21"/>
          <w:bdr w:val="none" w:sz="0" w:space="0" w:color="auto" w:frame="1"/>
        </w:rPr>
        <w:t>//-----------------------------------------------</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Courier New" w:eastAsia="Times New Roman" w:hAnsi="Courier New" w:cs="Courier New"/>
          <w:color w:val="000000"/>
          <w:sz w:val="21"/>
          <w:szCs w:val="21"/>
          <w:bdr w:val="none" w:sz="0" w:space="0" w:color="auto" w:frame="1"/>
        </w:rPr>
        <w:t>/* USER CODE END 4 */</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 xml:space="preserve">We turn on our </w:t>
      </w:r>
      <w:proofErr w:type="gramStart"/>
      <w:r w:rsidRPr="00EB1F47">
        <w:rPr>
          <w:rFonts w:ascii="Times New Roman" w:eastAsia="Times New Roman" w:hAnsi="Times New Roman" w:cs="Times New Roman"/>
          <w:color w:val="000000"/>
          <w:sz w:val="24"/>
          <w:szCs w:val="24"/>
        </w:rPr>
        <w:t>scheme,</w:t>
      </w:r>
      <w:proofErr w:type="gramEnd"/>
      <w:r w:rsidRPr="00EB1F47">
        <w:rPr>
          <w:rFonts w:ascii="Times New Roman" w:eastAsia="Times New Roman" w:hAnsi="Times New Roman" w:cs="Times New Roman"/>
          <w:color w:val="000000"/>
          <w:sz w:val="24"/>
          <w:szCs w:val="24"/>
        </w:rPr>
        <w:t xml:space="preserve"> we will also turn on the circuit with the slave module. We will collect the code. We will sew the controller. And, as soon as the modules are connected, we will begin to receive the lines here in this way (click on the image to enlarge the image)</w:t>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jc w:val="center"/>
        <w:textAlignment w:val="baseline"/>
        <w:rPr>
          <w:rFonts w:ascii="inherit" w:eastAsia="Times New Roman" w:hAnsi="inherit" w:cs="Arial"/>
          <w:color w:val="000000"/>
          <w:sz w:val="21"/>
          <w:szCs w:val="21"/>
        </w:rPr>
      </w:pPr>
      <w:r w:rsidRPr="00EB1F47">
        <w:rPr>
          <w:rFonts w:ascii="inherit" w:eastAsia="Times New Roman" w:hAnsi="inherit" w:cs="Arial"/>
          <w:noProof/>
          <w:color w:val="0066CC"/>
          <w:sz w:val="21"/>
          <w:szCs w:val="21"/>
          <w:bdr w:val="none" w:sz="0" w:space="0" w:color="auto" w:frame="1"/>
        </w:rPr>
        <w:drawing>
          <wp:inline distT="0" distB="0" distL="0" distR="0">
            <wp:extent cx="4762500" cy="2762250"/>
            <wp:effectExtent l="0" t="0" r="0" b="0"/>
            <wp:docPr id="18" name="Picture 18" descr="http://narodstream.ru/wp-content/uploads/2017/11/image16_0500-1.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narodstream.ru/wp-content/uploads/2017/11/image16_0500-1.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EB1F47" w:rsidRPr="00EB1F47" w:rsidRDefault="00EB1F47" w:rsidP="00EB1F47">
      <w:pPr>
        <w:shd w:val="clear" w:color="auto" w:fill="FAFAF0"/>
        <w:spacing w:after="0" w:line="240" w:lineRule="auto"/>
        <w:textAlignment w:val="baseline"/>
        <w:rPr>
          <w:rFonts w:ascii="inherit" w:eastAsia="Times New Roman" w:hAnsi="inherit" w:cs="Arial"/>
          <w:color w:val="000000"/>
          <w:sz w:val="21"/>
          <w:szCs w:val="21"/>
        </w:rPr>
      </w:pPr>
      <w:r w:rsidRPr="00EB1F47">
        <w:rPr>
          <w:rFonts w:ascii="inherit" w:eastAsia="Times New Roman" w:hAnsi="inherit" w:cs="Arial"/>
          <w:color w:val="000000"/>
          <w:sz w:val="21"/>
          <w:szCs w:val="21"/>
        </w:rPr>
        <w:t> </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 xml:space="preserve">Thus, in this lesson we managed to configure the </w:t>
      </w:r>
      <w:proofErr w:type="spellStart"/>
      <w:r w:rsidRPr="00EB1F47">
        <w:rPr>
          <w:rFonts w:ascii="Times New Roman" w:eastAsia="Times New Roman" w:hAnsi="Times New Roman" w:cs="Times New Roman"/>
          <w:color w:val="000000"/>
          <w:sz w:val="24"/>
          <w:szCs w:val="24"/>
        </w:rPr>
        <w:t>bluetooth</w:t>
      </w:r>
      <w:proofErr w:type="spellEnd"/>
      <w:r w:rsidRPr="00EB1F47">
        <w:rPr>
          <w:rFonts w:ascii="Times New Roman" w:eastAsia="Times New Roman" w:hAnsi="Times New Roman" w:cs="Times New Roman"/>
          <w:color w:val="000000"/>
          <w:sz w:val="24"/>
          <w:szCs w:val="24"/>
        </w:rPr>
        <w:t xml:space="preserve"> module HC-05 in the master mode, also connect it to the controller, connect two modules connected by air to each controller, and transmit data via </w:t>
      </w:r>
      <w:proofErr w:type="spellStart"/>
      <w:r w:rsidRPr="00EB1F47">
        <w:rPr>
          <w:rFonts w:ascii="Times New Roman" w:eastAsia="Times New Roman" w:hAnsi="Times New Roman" w:cs="Times New Roman"/>
          <w:color w:val="000000"/>
          <w:sz w:val="24"/>
          <w:szCs w:val="24"/>
        </w:rPr>
        <w:t>bluetooth</w:t>
      </w:r>
      <w:proofErr w:type="spellEnd"/>
      <w:r w:rsidRPr="00EB1F47">
        <w:rPr>
          <w:rFonts w:ascii="Times New Roman" w:eastAsia="Times New Roman" w:hAnsi="Times New Roman" w:cs="Times New Roman"/>
          <w:color w:val="000000"/>
          <w:sz w:val="24"/>
          <w:szCs w:val="24"/>
        </w:rPr>
        <w:t xml:space="preserve"> using the data of the modules from one microcontroller to another and display them on the display. Now we can safely connect to the slave controller, for example, any sensors and transmit via </w:t>
      </w:r>
      <w:proofErr w:type="spellStart"/>
      <w:r w:rsidRPr="00EB1F47">
        <w:rPr>
          <w:rFonts w:ascii="Times New Roman" w:eastAsia="Times New Roman" w:hAnsi="Times New Roman" w:cs="Times New Roman"/>
          <w:color w:val="000000"/>
          <w:sz w:val="24"/>
          <w:szCs w:val="24"/>
        </w:rPr>
        <w:t>bluetooth</w:t>
      </w:r>
      <w:proofErr w:type="spellEnd"/>
      <w:r w:rsidRPr="00EB1F47">
        <w:rPr>
          <w:rFonts w:ascii="Times New Roman" w:eastAsia="Times New Roman" w:hAnsi="Times New Roman" w:cs="Times New Roman"/>
          <w:color w:val="000000"/>
          <w:sz w:val="24"/>
          <w:szCs w:val="24"/>
        </w:rPr>
        <w:t xml:space="preserve"> data to the slave controller.</w:t>
      </w:r>
    </w:p>
    <w:p w:rsidR="00EB1F47" w:rsidRPr="00EB1F47" w:rsidRDefault="00EB1F47" w:rsidP="00EB1F4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B1F47">
        <w:rPr>
          <w:rFonts w:ascii="Times New Roman" w:eastAsia="Times New Roman" w:hAnsi="Times New Roman" w:cs="Times New Roman"/>
          <w:color w:val="000000"/>
          <w:sz w:val="24"/>
          <w:szCs w:val="24"/>
        </w:rPr>
        <w:t>Thank you all for your attention! Wait for the next lessons!</w:t>
      </w:r>
    </w:p>
    <w:p w:rsidR="00F70D9F" w:rsidRDefault="00F70D9F">
      <w:bookmarkStart w:id="1" w:name="_GoBack"/>
      <w:bookmarkEnd w:id="1"/>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47"/>
    <w:rsid w:val="00EB1F47"/>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4ACD1-8DDB-4A0B-A604-B68173FB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1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47"/>
    <w:rPr>
      <w:rFonts w:ascii="Times New Roman" w:eastAsia="Times New Roman" w:hAnsi="Times New Roman" w:cs="Times New Roman"/>
      <w:b/>
      <w:bCs/>
      <w:kern w:val="36"/>
      <w:sz w:val="48"/>
      <w:szCs w:val="48"/>
    </w:rPr>
  </w:style>
  <w:style w:type="character" w:customStyle="1" w:styleId="meta-prep">
    <w:name w:val="meta-prep"/>
    <w:basedOn w:val="DefaultParagraphFont"/>
    <w:rsid w:val="00EB1F47"/>
  </w:style>
  <w:style w:type="character" w:styleId="Hyperlink">
    <w:name w:val="Hyperlink"/>
    <w:basedOn w:val="DefaultParagraphFont"/>
    <w:uiPriority w:val="99"/>
    <w:semiHidden/>
    <w:unhideWhenUsed/>
    <w:rsid w:val="00EB1F47"/>
    <w:rPr>
      <w:color w:val="0000FF"/>
      <w:u w:val="single"/>
    </w:rPr>
  </w:style>
  <w:style w:type="character" w:customStyle="1" w:styleId="byline">
    <w:name w:val="byline"/>
    <w:basedOn w:val="DefaultParagraphFont"/>
    <w:rsid w:val="00EB1F47"/>
  </w:style>
  <w:style w:type="character" w:customStyle="1" w:styleId="author">
    <w:name w:val="author"/>
    <w:basedOn w:val="DefaultParagraphFont"/>
    <w:rsid w:val="00EB1F47"/>
  </w:style>
  <w:style w:type="character" w:customStyle="1" w:styleId="posted-in">
    <w:name w:val="posted-in"/>
    <w:basedOn w:val="DefaultParagraphFont"/>
    <w:rsid w:val="00EB1F47"/>
  </w:style>
  <w:style w:type="character" w:customStyle="1" w:styleId="comments-link">
    <w:name w:val="comments-link"/>
    <w:basedOn w:val="DefaultParagraphFont"/>
    <w:rsid w:val="00EB1F47"/>
  </w:style>
  <w:style w:type="character" w:customStyle="1" w:styleId="mdash">
    <w:name w:val="mdash"/>
    <w:basedOn w:val="DefaultParagraphFont"/>
    <w:rsid w:val="00EB1F47"/>
  </w:style>
  <w:style w:type="paragraph" w:styleId="NormalWeb">
    <w:name w:val="Normal (Web)"/>
    <w:basedOn w:val="Normal"/>
    <w:uiPriority w:val="99"/>
    <w:semiHidden/>
    <w:unhideWhenUsed/>
    <w:rsid w:val="00EB1F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EB1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F47"/>
    <w:rPr>
      <w:b/>
      <w:bCs/>
    </w:rPr>
  </w:style>
  <w:style w:type="character" w:styleId="HTMLCode">
    <w:name w:val="HTML Code"/>
    <w:basedOn w:val="DefaultParagraphFont"/>
    <w:uiPriority w:val="99"/>
    <w:semiHidden/>
    <w:unhideWhenUsed/>
    <w:rsid w:val="00EB1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85182">
      <w:bodyDiv w:val="1"/>
      <w:marLeft w:val="0"/>
      <w:marRight w:val="0"/>
      <w:marTop w:val="0"/>
      <w:marBottom w:val="0"/>
      <w:divBdr>
        <w:top w:val="none" w:sz="0" w:space="0" w:color="auto"/>
        <w:left w:val="none" w:sz="0" w:space="0" w:color="auto"/>
        <w:bottom w:val="none" w:sz="0" w:space="0" w:color="auto"/>
        <w:right w:val="none" w:sz="0" w:space="0" w:color="auto"/>
      </w:divBdr>
      <w:divsChild>
        <w:div w:id="1585796097">
          <w:marLeft w:val="0"/>
          <w:marRight w:val="0"/>
          <w:marTop w:val="0"/>
          <w:marBottom w:val="150"/>
          <w:divBdr>
            <w:top w:val="none" w:sz="0" w:space="0" w:color="auto"/>
            <w:left w:val="none" w:sz="0" w:space="0" w:color="auto"/>
            <w:bottom w:val="none" w:sz="0" w:space="0" w:color="auto"/>
            <w:right w:val="none" w:sz="0" w:space="0" w:color="auto"/>
          </w:divBdr>
        </w:div>
        <w:div w:id="615912663">
          <w:marLeft w:val="0"/>
          <w:marRight w:val="0"/>
          <w:marTop w:val="0"/>
          <w:marBottom w:val="0"/>
          <w:divBdr>
            <w:top w:val="none" w:sz="0" w:space="0" w:color="auto"/>
            <w:left w:val="none" w:sz="0" w:space="0" w:color="auto"/>
            <w:bottom w:val="none" w:sz="0" w:space="0" w:color="auto"/>
            <w:right w:val="none" w:sz="0" w:space="0" w:color="auto"/>
          </w:divBdr>
          <w:divsChild>
            <w:div w:id="1219197550">
              <w:marLeft w:val="0"/>
              <w:marRight w:val="0"/>
              <w:marTop w:val="0"/>
              <w:marBottom w:val="0"/>
              <w:divBdr>
                <w:top w:val="none" w:sz="0" w:space="0" w:color="auto"/>
                <w:left w:val="none" w:sz="0" w:space="0" w:color="auto"/>
                <w:bottom w:val="none" w:sz="0" w:space="0" w:color="auto"/>
                <w:right w:val="none" w:sz="0" w:space="0" w:color="auto"/>
              </w:divBdr>
            </w:div>
            <w:div w:id="566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334">
      <w:bodyDiv w:val="1"/>
      <w:marLeft w:val="0"/>
      <w:marRight w:val="0"/>
      <w:marTop w:val="0"/>
      <w:marBottom w:val="0"/>
      <w:divBdr>
        <w:top w:val="none" w:sz="0" w:space="0" w:color="auto"/>
        <w:left w:val="none" w:sz="0" w:space="0" w:color="auto"/>
        <w:bottom w:val="none" w:sz="0" w:space="0" w:color="auto"/>
        <w:right w:val="none" w:sz="0" w:space="0" w:color="auto"/>
      </w:divBdr>
      <w:divsChild>
        <w:div w:id="1632974765">
          <w:marLeft w:val="0"/>
          <w:marRight w:val="0"/>
          <w:marTop w:val="0"/>
          <w:marBottom w:val="150"/>
          <w:divBdr>
            <w:top w:val="none" w:sz="0" w:space="0" w:color="auto"/>
            <w:left w:val="none" w:sz="0" w:space="0" w:color="auto"/>
            <w:bottom w:val="none" w:sz="0" w:space="0" w:color="auto"/>
            <w:right w:val="none" w:sz="0" w:space="0" w:color="auto"/>
          </w:divBdr>
        </w:div>
        <w:div w:id="318703405">
          <w:marLeft w:val="0"/>
          <w:marRight w:val="0"/>
          <w:marTop w:val="0"/>
          <w:marBottom w:val="0"/>
          <w:divBdr>
            <w:top w:val="none" w:sz="0" w:space="0" w:color="auto"/>
            <w:left w:val="none" w:sz="0" w:space="0" w:color="auto"/>
            <w:bottom w:val="none" w:sz="0" w:space="0" w:color="auto"/>
            <w:right w:val="none" w:sz="0" w:space="0" w:color="auto"/>
          </w:divBdr>
          <w:divsChild>
            <w:div w:id="51736499">
              <w:marLeft w:val="0"/>
              <w:marRight w:val="0"/>
              <w:marTop w:val="0"/>
              <w:marBottom w:val="0"/>
              <w:divBdr>
                <w:top w:val="none" w:sz="0" w:space="0" w:color="auto"/>
                <w:left w:val="none" w:sz="0" w:space="0" w:color="auto"/>
                <w:bottom w:val="none" w:sz="0" w:space="0" w:color="auto"/>
                <w:right w:val="none" w:sz="0" w:space="0" w:color="auto"/>
              </w:divBdr>
            </w:div>
            <w:div w:id="15971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image" Target="media/image6.png"/><Relationship Id="rId39" Type="http://schemas.openxmlformats.org/officeDocument/2006/relationships/image" Target="media/image17.jpeg"/><Relationship Id="rId21" Type="http://schemas.openxmlformats.org/officeDocument/2006/relationships/hyperlink" Target="http://narodstream.ru/bluetooth_modul_hc_05/" TargetMode="External"/><Relationship Id="rId34" Type="http://schemas.openxmlformats.org/officeDocument/2006/relationships/image" Target="media/image13.png"/><Relationship Id="rId42" Type="http://schemas.openxmlformats.org/officeDocument/2006/relationships/hyperlink" Target="http://narodstream.ru/author/admin/" TargetMode="External"/><Relationship Id="rId47" Type="http://schemas.openxmlformats.org/officeDocument/2006/relationships/hyperlink" Target="https://an.yandex.ru/count/Fupr2tIvKby50E01CMQyari00000ECgs7402I09Wl0Xe172yjVlW2801oVR8wjN_iy7O0OW1rDsVY3EG0PYatQmkc07YheoABA01eAJTh2we0SIkZ8eik07WXAYZ6S010jW1XCQR5E01vfJJ3kW1YW7u0Uhpuhu1Y083e0BUkAe2kG9gYXYJd1bcil02g8dCdGBu0eA0W820e1I00uEkzxu5Y0EQoAEZ2AW34h031BW4_m7e1Em3-0IblG681QMz0P05sVi2e0NbEAW5a32m1P0mk0N4OC05ku0Co0NGXWFG1TCLu0K-y0K1c0Q0qApp3g06xWAe1ku2oGR6AvDQIO1r4z46nh_8qKc0THFP1W00071n0000gGVuKUJFqvB4IB07W82G3D070k07XWhu1m60207G2BgAW870a802u0Yld9K1W0e1mGe00000003mFzWA0k0AW8bw-0h0_1M82mQg2n1qh7-T-54007-HWmLRTGK0m0k0emN82u3Kam7P2_XHvC_JaiH8w0kblG7m2mQ83Ehpuhu1w0m2c0sLZ6Zo3G3w3G223W293W0000000F0_a0x0X3sO3iRNpDILYU2w4w0Em8Gzi0u1eGy00000003mFwWF-AE1wQ_QfE98?stat-id=3&amp;test-tag=89060471234561&amp;format-type=24&amp;banner-test-tags=eyI2MjIwOTE3MDA0IjoiODkwNjA0NDE4ODI2MjQifQ%3D%3D&amp;" TargetMode="External"/><Relationship Id="rId50" Type="http://schemas.openxmlformats.org/officeDocument/2006/relationships/hyperlink" Target="https://an.yandex.ru/count/B3DPTxeQwCC50D41CMUyari00000ECgs7402I09Wl0Xe172AffoG1e01xCtW6OW1rBMagJMG0VZAnCelc07gZ-3LBg01zih4oY-e0UYEuDKkk07st_Rr6S010jW1ieMB5U01qBto4UW1OFW1elhUlW680WIW0g2-sHQv0cgA69ES6MQoy0ATlwU51_W2We20W82W5803xuV0-WM80vs3l_qAi0C4w0J70lW4XQq1Y0M5hG6G1RNn0w05zJEe1Vyhi0N_AxW5ktx01R3x3CW5yAK3q0Nb4-05Ml050PW6_f3f6Q06xWAe1ku2oGR6AvDQIO1r4z46nh_8qKc0THFP1W00071n0000gGVuKR0P49F4IB07W82G3D070k07XWhu1m60207G2BgAW870a802u0YGtwmBW0e1mGe00000003mFzWA0k0AW8bw-0h0_1M82mYg2n1cw2OD-5400DYZaWLRTGK0m0k0emN82u3Kam7P2_XHi1aGayH8w0k5hG7m2mQ83ABwthu1w0m2c0tylMRo3G3w3G223W293W0000000F0_a0x0X3sO3iRNpDILYU2w4w0Em8Gzi0u1eGy00000003mFwWF-AEnYlJXfE98?stat-id=4&amp;test-tag=89060471234561&amp;format-type=24&amp;banner-test-tags=eyI2Mzg2Mzg5NjkyIjoiODkwNjA0NDE4ODI2MjQifQ%3D%3D&amp;" TargetMode="External"/><Relationship Id="rId55" Type="http://schemas.openxmlformats.org/officeDocument/2006/relationships/image" Target="media/image18.jpeg"/><Relationship Id="rId7" Type="http://schemas.openxmlformats.org/officeDocument/2006/relationships/hyperlink" Target="http://narodstream.ru/rub_stm32/" TargetMode="External"/><Relationship Id="rId2" Type="http://schemas.openxmlformats.org/officeDocument/2006/relationships/settings" Target="settings.xml"/><Relationship Id="rId16" Type="http://schemas.openxmlformats.org/officeDocument/2006/relationships/hyperlink" Target="https://an.yandex.ru/count/2MlJFi2Ubtu50DW1CLUyari00000ECgs7402I09Wl0Xe1724kxc20O01nfYFzRESyguWY06-YR7-Av01j92OyYAO0UxNkFyYe06CvvxN0QW1gh7jhWAu0OYYjfC2m042s07gYUa2w04E-06s0OW21A02ykA82Ra2ALA4t9HjCiVm0eUrqyS6-0A2W820WA0HW0EOdTdG0eW3WxVyxmgO0_7i0h031BW4_m7e19i3-0J6um681SRZ0P05ele1e0MYHAW5xJcm1Uqvk0NGFy05ee03o0NPOT05X1hW1MBm1G6O1lBBgdQW1ku2g0Rk0ia6nYkJMac0THFH1iQ_oD59W7KJsGO0001mSG000907Aga7-54Su2QFn4Ym1u20a0pG1mBW1uOA-0S1W0W1q0YwYe21m9200k08kR74180A0S4A00000000y3_O2WBW2e29UlWAmFmLY0i8gWiGe0EYiFXH0022LPW4MtK50C0BWAC5o0k0r9C1sGluKHpW9e_4IEWBnkC1y0i6Y0oiljw-0UWC0fWD_BrcyWq0-Wq0WWu0YGu00000003mFv0Em8Gzc0x6rypKbOdWkXEW3i24FR0E0Q4F00000000y3-e3_YZqSRYvAFYI000?stat-id=4&amp;test-tag=75866331701249&amp;format-type=24&amp;banner-test-tags=eyI0NjgzMTM4MDc0IjoiNzU4NjYzMDIzNDkzMTIifQ%3D%3D&amp;" TargetMode="External"/><Relationship Id="rId29" Type="http://schemas.openxmlformats.org/officeDocument/2006/relationships/image" Target="media/image9.png"/><Relationship Id="rId11" Type="http://schemas.openxmlformats.org/officeDocument/2006/relationships/hyperlink" Target="https://an.yandex.ru/count/UlKIP9AbcQW50Dm1CLQyari00000ECgs7402I09Wl0Xe172WmvR10O01sE3CgmU80QE8tP0fa06cakID99W1eiM-tYEW0SAapOqag07iWR3U8xW1tAUPz1N00GBO0PQmhH3W0UQKqmxe0HRu0RQLthu1Y083e0BUkAe2kG8fKeJSb6qon_02kyIhoGRu0eA0W820e1600-RYgP81Y0EIhhwt29W3ky06g0CIi0C4k0J_0UW4gmRu1FfUY0NwNf05tkq2e0M-7AW5aXYm1P8Ok0NzNC05y9a7o0MmwW7G1UuAu0KCy0K1c0Q0qApp3g06xWAe1ku2oGR6AvDQIO1r4z46nh_8qKc0THFP1W00071n0000gGVuKVZX1e_4IB07W82G3D070k07XWhu1m60207G2BgAW870a802u0Yld9K1W0e1mGe00000003mFzWA0k0AW8bw-0h0_1M82mQg2n1w_M51-5400DXLa0HRTGK0m0k0emN82u3Kam7P2_XH-E46ZyH8w0lwNl0B1eWCjfNUlW7e30AO3PMCQF8D0FeD088E08aE00000000y3-G3i24FPWEnjVCr9M9uBeJe0x0X3sm3W6X3m0000000F0_g0_uey7nuE2ZuaW0?stat-id=3&amp;test-tag=75866331701249&amp;format-type=24&amp;banner-test-tags=eyI0ODQ2MjkwMDY3IjoiNzU4NjYzMDIzNDkzMTIifQ%3D%3D&amp;"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narodstream.ru/stm-urok-22-hal-i2c-i2c-to-lcd2004/" TargetMode="External"/><Relationship Id="rId40" Type="http://schemas.openxmlformats.org/officeDocument/2006/relationships/hyperlink" Target="http://narodstream.ru/stm-urok-99-hc-05-master-soedinyaem-dva-mk-chast-2/" TargetMode="External"/><Relationship Id="rId45" Type="http://schemas.openxmlformats.org/officeDocument/2006/relationships/hyperlink" Target="https://an.yandex.ru/count/Fupr2tIvKby50E01CMQyari00000ECgs7402I09Wl0Xe172yjVlW2801oVR8wjN_iy7O0OW1rDsVY3EG0PYatQmkc07YheoABA01eAJTh2we0SIkZ8eik07WXAYZ6S010jW1XCQR5E01vfJJ3kW1YW7u0Uhpuhu1Y083e0BUkAe2kG9gYXYJd1bcil02g8dCdGBu0eA0W820e1I00uEkzxu5Y0EQoAEZ2AW34h031BW4_m7e1Em3-0IblG681QMz0P05sVi2e0NbEAW5a32m1P0mk0N4OC05ku0Co0NGXWFG1TCLu0K-y0K1c0Q0qApp3g06xWAe1ku2oGR6AvDQIO1r4z46nh_8qKc0THFP1W00071n0000gGVuKUJFqvB4IB07W82G3D070k07XWhu1m60207G2BgAW870a802u0Yld9K1W0e1mGe00000003mFzWA0k0AW8bw-0h0_1M82mQg2n1qh7-T-54007-HWmLRTGK0m0k0emN82u3Kam7P2_XHvC_JaiH8w0kblG7m2mQ83Ehpuhu1w0m2c0sLZ6Zo3G3w3G223W293W0000000F0_a0x0X3sO3iRNpDILYU2w4w0Em8Gzi0u1eGy00000003mFwWF-AE1wQ_QfE98?stat-id=3&amp;test-tag=89060471234561&amp;format-type=24&amp;banner-test-tags=eyI2MjIwOTE3MDA0IjoiODkwNjA0NDE4ODI2MjQifQ%3D%3D&amp;" TargetMode="External"/><Relationship Id="rId53" Type="http://schemas.openxmlformats.org/officeDocument/2006/relationships/hyperlink" Target="https://an.yandex.ru/count/B3DPTxeQwCC50D41CMUyari00000ECgs7402I09Wl0Xe172AffoG1e01xCtW6OW1rBMagJMG0VZAnCelc07gZ-3LBg01zih4oY-e0UYEuDKkk07st_Rr6S010jW1ieMB5U01qBto4UW1OFW1elhUlW680WIW0g2-sHQv0cgA69ES6MQoy0ATlwU51_W2We20W82W5803xuV0-WM80vs3l_qAi0C4w0J70lW4XQq1Y0M5hG6G1RNn0w05zJEe1Vyhi0N_AxW5ktx01R3x3CW5yAK3q0Nb4-05Ml050PW6_f3f6Q06xWAe1ku2oGR6AvDQIO1r4z46nh_8qKc0THFP1W00071n0000gGVuKR0P49F4IB07W82G3D070k07XWhu1m60207G2BgAW870a802u0YGtwmBW0e1mGe00000003mFzWA0k0AW8bw-0h0_1M82mYg2n1cw2OD-5400DYZaWLRTGK0m0k0emN82u3Kam7P2_XHi1aGayH8w0k5hG7m2mQ83ABwthu1w0m2c0tylMRo3G3w3G223W293W0000000F0_a0x0X3sO3iRNpDILYU2w4w0Em8Gzi0u1eGy00000003mFwWF-AEnYlJXfE98?stat-id=4&amp;test-tag=89060471234561&amp;format-type=24&amp;banner-test-tags=eyI2Mzg2Mzg5NjkyIjoiODkwNjA0NDE4ODI2MjQifQ%3D%3D&amp;" TargetMode="External"/><Relationship Id="rId58" Type="http://schemas.openxmlformats.org/officeDocument/2006/relationships/hyperlink" Target="http://narodstream.ru/wp-content/uploads/2017/11/image16.jpg" TargetMode="External"/><Relationship Id="rId5" Type="http://schemas.openxmlformats.org/officeDocument/2006/relationships/hyperlink" Target="http://narodstream.ru/author/admin/" TargetMode="External"/><Relationship Id="rId61" Type="http://schemas.openxmlformats.org/officeDocument/2006/relationships/theme" Target="theme/theme1.xml"/><Relationship Id="rId19" Type="http://schemas.openxmlformats.org/officeDocument/2006/relationships/hyperlink" Target="http://narodstream.ru/stm-urok-97-podklyuchaem-bluetooth-modul-hc-05/" TargetMode="External"/><Relationship Id="rId14" Type="http://schemas.openxmlformats.org/officeDocument/2006/relationships/hyperlink" Target="https://an.yandex.ru/count/2MlJFi2Ubtu50DW1CLUyari00000ECgs7402I09Wl0Xe1724kxc20O01nfYFzRESyguWY06-YR7-Av01j92OyYAO0UxNkFyYe06CvvxN0QW1gh7jhWAu0OYYjfC2m042s07gYUa2w04E-06s0OW21A02ykA82Ra2ALA4t9HjCiVm0eUrqyS6-0A2W820WA0HW0EOdTdG0eW3WxVyxmgO0_7i0h031BW4_m7e19i3-0J6um681SRZ0P05ele1e0MYHAW5xJcm1Uqvk0NGFy05ee03o0NPOT05X1hW1MBm1G6O1lBBgdQW1ku2g0Rk0ia6nYkJMac0THFH1iQ_oD59W7KJsGO0001mSG000907Aga7-54Su2QFn4Ym1u20a0pG1mBW1uOA-0S1W0W1q0YwYe21m9200k08kR74180A0S4A00000000y3_O2WBW2e29UlWAmFmLY0i8gWiGe0EYiFXH0022LPW4MtK50C0BWAC5o0k0r9C1sGluKHpW9e_4IEWBnkC1y0i6Y0oiljw-0UWC0fWD_BrcyWq0-Wq0WWu0YGu00000003mFv0Em8Gzc0x6rypKbOdWkXEW3i24FR0E0Q4F00000000y3-e3_YZqSRYvAFYI000?stat-id=4&amp;test-tag=75866331701249&amp;format-type=24&amp;banner-test-tags=eyI0NjgzMTM4MDc0IjoiNzU4NjYzMDIzNDkzMTIifQ%3D%3D&amp;"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hyperlink" Target="http://narodstream.ru/rub_stm32/" TargetMode="External"/><Relationship Id="rId48" Type="http://schemas.openxmlformats.org/officeDocument/2006/relationships/hyperlink" Target="https://an.yandex.ru/count/Fupr2tIvKby50E01CMQyari00000ECgs7402I09Wl0Xe172yjVlW2801oVR8wjN_iy7O0OW1rDsVY3EG0PYatQmkc07YheoABA01eAJTh2we0SIkZ8eik07WXAYZ6S010jW1XCQR5E01vfJJ3kW1YW7u0Uhpuhu1Y083e0BUkAe2kG9gYXYJd1bcil02g8dCdGBu0eA0W820e1I00uEkzxu5Y0EQoAEZ2AW34h031BW4_m7e1Em3-0IblG681QMz0P05sVi2e0NbEAW5a32m1P0mk0N4OC05ku0Co0NGXWFG1TCLu0K-y0K1c0Q0qApp3g06xWAe1ku2oGR6AvDQIO1r4z46nh_8qKc0THFP1W00071n0000gGVuKUJFqvB4IB07W82G3D070k07XWhu1m60207G2BgAW870a802u0Yld9K1W0e1mGe00000003mFzWA0k0AW8bw-0h0_1M82mQg2n1qh7-T-54007-HWmLRTGK0m0k0emN82u3Kam7P2_XHvC_JaiH8w0kblG7m2mQ83Ehpuhu1w0m2c0sLZ6Zo3G3w3G223W293W0000000F0_a0x0X3sO3iRNpDILYU2w4w0Em8Gzi0u1eGy00000003mFwWF-AE1wQ_QfE98?stat-id=3&amp;test-tag=89060471234561&amp;format-type=24&amp;banner-test-tags=eyI2MjIwOTE3MDA0IjoiODkwNjA0NDE4ODI2MjQifQ%3D%3D&amp;" TargetMode="External"/><Relationship Id="rId56" Type="http://schemas.openxmlformats.org/officeDocument/2006/relationships/hyperlink" Target="http://narodstream.ru/wp-content/uploads/2017/11/image15.jpg" TargetMode="External"/><Relationship Id="rId8" Type="http://schemas.openxmlformats.org/officeDocument/2006/relationships/hyperlink" Target="http://narodstream.ru/stm-urok-99-hc-05-master-soedinyaem-dva-mk-chast-1/" TargetMode="External"/><Relationship Id="rId51" Type="http://schemas.openxmlformats.org/officeDocument/2006/relationships/hyperlink" Target="https://an.yandex.ru/count/B3DPTxeQwCC50D41CMUyari00000ECgs7402I09Wl0Xe172AffoG1e01xCtW6OW1rBMagJMG0VZAnCelc07gZ-3LBg01zih4oY-e0UYEuDKkk07st_Rr6S010jW1ieMB5U01qBto4UW1OFW1elhUlW680WIW0g2-sHQv0cgA69ES6MQoy0ATlwU51_W2We20W82W5803xuV0-WM80vs3l_qAi0C4w0J70lW4XQq1Y0M5hG6G1RNn0w05zJEe1Vyhi0N_AxW5ktx01R3x3CW5yAK3q0Nb4-05Ml050PW6_f3f6Q06xWAe1ku2oGR6AvDQIO1r4z46nh_8qKc0THFP1W00071n0000gGVuKR0P49F4IB07W82G3D070k07XWhu1m60207G2BgAW870a802u0YGtwmBW0e1mGe00000003mFzWA0k0AW8bw-0h0_1M82mYg2n1cw2OD-5400DYZaWLRTGK0m0k0emN82u3Kam7P2_XHi1aGayH8w0k5hG7m2mQ83ABwthu1w0m2c0tylMRo3G3w3G223W293W0000000F0_a0x0X3sO3iRNpDILYU2w4w0Em8Gzi0u1eGy00000003mFwWF-AEnYlJXfE98?stat-id=4&amp;test-tag=89060471234561&amp;format-type=24&amp;banner-test-tags=eyI2Mzg2Mzg5NjkyIjoiODkwNjA0NDE4ODI2MjQifQ%3D%3D&amp;" TargetMode="External"/><Relationship Id="rId3" Type="http://schemas.openxmlformats.org/officeDocument/2006/relationships/webSettings" Target="webSettings.xml"/><Relationship Id="rId12" Type="http://schemas.openxmlformats.org/officeDocument/2006/relationships/hyperlink" Target="https://an.yandex.ru/count/UlKIP9AbcQW50Dm1CLQyari00000ECgs7402I09Wl0Xe172WmvR10O01sE3CgmU80QE8tP0fa06cakID99W1eiM-tYEW0SAapOqag07iWR3U8xW1tAUPz1N00GBO0PQmhH3W0UQKqmxe0HRu0RQLthu1Y083e0BUkAe2kG8fKeJSb6qon_02kyIhoGRu0eA0W820e1600-RYgP81Y0EIhhwt29W3ky06g0CIi0C4k0J_0UW4gmRu1FfUY0NwNf05tkq2e0M-7AW5aXYm1P8Ok0NzNC05y9a7o0MmwW7G1UuAu0KCy0K1c0Q0qApp3g06xWAe1ku2oGR6AvDQIO1r4z46nh_8qKc0THFP1W00071n0000gGVuKVZX1e_4IB07W82G3D070k07XWhu1m60207G2BgAW870a802u0Yld9K1W0e1mGe00000003mFzWA0k0AW8bw-0h0_1M82mQg2n1w_M51-5400DXLa0HRTGK0m0k0emN82u3Kam7P2_XH-E46ZyH8w0lwNl0B1eWCjfNUlW7e30AO3PMCQF8D0FeD088E08aE00000000y3-G3i24FPWEnjVCr9M9uBeJe0x0X3sm3W6X3m0000000F0_g0_uey7nuE2ZuaW0?stat-id=3&amp;test-tag=75866331701249&amp;format-type=24&amp;banner-test-tags=eyI0ODQ2MjkwMDY3IjoiNzU4NjYzMDIzNDkzMTIifQ%3D%3D&amp;" TargetMode="External"/><Relationship Id="rId17" Type="http://schemas.openxmlformats.org/officeDocument/2006/relationships/hyperlink" Target="https://an.yandex.ru/count/2MlJFi2Ubtu50DW1CLUyari00000ECgs7402I09Wl0Xe1724kxc20O01nfYFzRESyguWY06-YR7-Av01j92OyYAO0UxNkFyYe06CvvxN0QW1gh7jhWAu0OYYjfC2m042s07gYUa2w04E-06s0OW21A02ykA82Ra2ALA4t9HjCiVm0eUrqyS6-0A2W820WA0HW0EOdTdG0eW3WxVyxmgO0_7i0h031BW4_m7e19i3-0J6um681SRZ0P05ele1e0MYHAW5xJcm1Uqvk0NGFy05ee03o0NPOT05X1hW1MBm1G6O1lBBgdQW1ku2g0Rk0ia6nYkJMac0THFH1iQ_oD59W7KJsGO0001mSG000907Aga7-54Su2QFn4Ym1u20a0pG1mBW1uOA-0S1W0W1q0YwYe21m9200k08kR74180A0S4A00000000y3_O2WBW2e29UlWAmFmLY0i8gWiGe0EYiFXH0022LPW4MtK50C0BWAC5o0k0r9C1sGluKHpW9e_4IEWBnkC1y0i6Y0oiljw-0UWC0fWD_BrcyWq0-Wq0WWu0YGu00000003mFv0Em8Gzc0x6rypKbOdWkXEW3i24FR0E0Q4F00000000y3-e3_YZqSRYvAFYI000?stat-id=4&amp;test-tag=75866331701249&amp;format-type=24&amp;banner-test-tags=eyI0NjgzMTM4MDc0IjoiNzU4NjYzMDIzNDkzMTIifQ%3D%3D&amp;"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hyperlink" Target="https://an.yandex.ru/count/Fupr2tIvKby50E01CMQyari00000ECgs7402I09Wl0Xe172yjVlW2801oVR8wjN_iy7O0OW1rDsVY3EG0PYatQmkc07YheoABA01eAJTh2we0SIkZ8eik07WXAYZ6S010jW1XCQR5E01vfJJ3kW1YW7u0Uhpuhu1Y083e0BUkAe2kG9gYXYJd1bcil02g8dCdGBu0eA0W820e1I00uEkzxu5Y0EQoAEZ2AW34h031BW4_m7e1Em3-0IblG681QMz0P05sVi2e0NbEAW5a32m1P0mk0N4OC05ku0Co0NGXWFG1TCLu0K-y0K1c0Q0qApp3g06xWAe1ku2oGR6AvDQIO1r4z46nh_8qKc0THFP1W00071n0000gGVuKUJFqvB4IB07W82G3D070k07XWhu1m60207G2BgAW870a802u0Yld9K1W0e1mGe00000003mFzWA0k0AW8bw-0h0_1M82mQg2n1qh7-T-54007-HWmLRTGK0m0k0emN82u3Kam7P2_XHvC_JaiH8w0kblG7m2mQ83Ehpuhu1w0m2c0sLZ6Zo3G3w3G223W293W0000000F0_a0x0X3sO3iRNpDILYU2w4w0Em8Gzi0u1eGy00000003mFwWF-AE1wQ_QfE98?stat-id=3&amp;test-tag=89060471234561&amp;format-type=24&amp;banner-test-tags=eyI2MjIwOTE3MDA0IjoiODkwNjA0NDE4ODI2MjQifQ%3D%3D&amp;" TargetMode="External"/><Relationship Id="rId59" Type="http://schemas.openxmlformats.org/officeDocument/2006/relationships/image" Target="media/image20.jpeg"/><Relationship Id="rId20" Type="http://schemas.openxmlformats.org/officeDocument/2006/relationships/hyperlink" Target="http://narodstream.ru/bluetooth_modul_hc_05/" TargetMode="External"/><Relationship Id="rId41" Type="http://schemas.openxmlformats.org/officeDocument/2006/relationships/hyperlink" Target="http://narodstream.ru/stm-urok-99-hc-05-master-soedinyaem-dva-mk-chast-2/" TargetMode="External"/><Relationship Id="rId54" Type="http://schemas.openxmlformats.org/officeDocument/2006/relationships/hyperlink" Target="https://direct.yandex.ru/?partner" TargetMode="Externa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an.yandex.ru/count/2MlJFi2Ubtu50DW1CLUyari00000ECgs7402I09Wl0Xe1724kxc20O01nfYFzRESyguWY06-YR7-Av01j92OyYAO0UxNkFyYe06CvvxN0QW1gh7jhWAu0OYYjfC2m042s07gYUa2w04E-06s0OW21A02ykA82Ra2ALA4t9HjCiVm0eUrqyS6-0A2W820WA0HW0EOdTdG0eW3WxVyxmgO0_7i0h031BW4_m7e19i3-0J6um681SRZ0P05ele1e0MYHAW5xJcm1Uqvk0NGFy05ee03o0NPOT05X1hW1MBm1G6O1lBBgdQW1ku2g0Rk0ia6nYkJMac0THFH1iQ_oD59W7KJsGO0001mSG000907Aga7-54Su2QFn4Ym1u20a0pG1mBW1uOA-0S1W0W1q0YwYe21m9200k08kR74180A0S4A00000000y3_O2WBW2e29UlWAmFmLY0i8gWiGe0EYiFXH0022LPW4MtK50C0BWAC5o0k0r9C1sGluKHpW9e_4IEWBnkC1y0i6Y0oiljw-0UWC0fWD_BrcyWq0-Wq0WWu0YGu00000003mFv0Em8Gzc0x6rypKbOdWkXEW3i24FR0E0Q4F00000000y3-e3_YZqSRYvAFYI000?stat-id=4&amp;test-tag=75866331701249&amp;format-type=24&amp;banner-test-tags=eyI0NjgzMTM4MDc0IjoiNzU4NjYzMDIzNDkzMTIifQ%3D%3D&amp;"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direct.yandex.ru/?partner" TargetMode="External"/><Relationship Id="rId57" Type="http://schemas.openxmlformats.org/officeDocument/2006/relationships/image" Target="media/image19.jpeg"/><Relationship Id="rId10" Type="http://schemas.openxmlformats.org/officeDocument/2006/relationships/hyperlink" Target="https://an.yandex.ru/count/UlKIP9AbcQW50Dm1CLQyari00000ECgs7402I09Wl0Xe172WmvR10O01sE3CgmU80QE8tP0fa06cakID99W1eiM-tYEW0SAapOqag07iWR3U8xW1tAUPz1N00GBO0PQmhH3W0UQKqmxe0HRu0RQLthu1Y083e0BUkAe2kG8fKeJSb6qon_02kyIhoGRu0eA0W820e1600-RYgP81Y0EIhhwt29W3ky06g0CIi0C4k0J_0UW4gmRu1FfUY0NwNf05tkq2e0M-7AW5aXYm1P8Ok0NzNC05y9a7o0MmwW7G1UuAu0KCy0K1c0Q0qApp3g06xWAe1ku2oGR6AvDQIO1r4z46nh_8qKc0THFP1W00071n0000gGVuKVZX1e_4IB07W82G3D070k07XWhu1m60207G2BgAW870a802u0Yld9K1W0e1mGe00000003mFzWA0k0AW8bw-0h0_1M82mQg2n1w_M51-5400DXLa0HRTGK0m0k0emN82u3Kam7P2_XH-E46ZyH8w0lwNl0B1eWCjfNUlW7e30AO3PMCQF8D0FeD088E08aE00000000y3-G3i24FPWEnjVCr9M9uBeJe0x0X3sm3W6X3m0000000F0_g0_uey7nuE2ZuaW0?stat-id=3&amp;test-tag=75866331701249&amp;format-type=24&amp;banner-test-tags=eyI0ODQ2MjkwMDY3IjoiNzU4NjYzMDIzNDkzMTIifQ%3D%3D&amp;" TargetMode="External"/><Relationship Id="rId31" Type="http://schemas.openxmlformats.org/officeDocument/2006/relationships/hyperlink" Target="http://narodstream.ru/wp-content/uploads/2017/11/image08-3.png" TargetMode="External"/><Relationship Id="rId44" Type="http://schemas.openxmlformats.org/officeDocument/2006/relationships/hyperlink" Target="http://narodstream.ru/stm-urok-99-hc-05-master-soedinyaem-dva-mk-chast-2/" TargetMode="External"/><Relationship Id="rId52" Type="http://schemas.openxmlformats.org/officeDocument/2006/relationships/hyperlink" Target="https://an.yandex.ru/count/B3DPTxeQwCC50D41CMUyari00000ECgs7402I09Wl0Xe172AffoG1e01xCtW6OW1rBMagJMG0VZAnCelc07gZ-3LBg01zih4oY-e0UYEuDKkk07st_Rr6S010jW1ieMB5U01qBto4UW1OFW1elhUlW680WIW0g2-sHQv0cgA69ES6MQoy0ATlwU51_W2We20W82W5803xuV0-WM80vs3l_qAi0C4w0J70lW4XQq1Y0M5hG6G1RNn0w05zJEe1Vyhi0N_AxW5ktx01R3x3CW5yAK3q0Nb4-05Ml050PW6_f3f6Q06xWAe1ku2oGR6AvDQIO1r4z46nh_8qKc0THFP1W00071n0000gGVuKR0P49F4IB07W82G3D070k07XWhu1m60207G2BgAW870a802u0YGtwmBW0e1mGe00000003mFzWA0k0AW8bw-0h0_1M82mYg2n1cw2OD-5400DYZaWLRTGK0m0k0emN82u3Kam7P2_XHi1aGayH8w0k5hG7m2mQ83ABwthu1w0m2c0tylMRo3G3w3G223W293W0000000F0_a0x0X3sO3iRNpDILYU2w4w0Em8Gzi0u1eGy00000003mFwWF-AEnYlJXfE98?stat-id=4&amp;test-tag=89060471234561&amp;format-type=24&amp;banner-test-tags=eyI2Mzg2Mzg5NjkyIjoiODkwNjA0NDE4ODI2MjQifQ%3D%3D&amp;" TargetMode="External"/><Relationship Id="rId60" Type="http://schemas.openxmlformats.org/officeDocument/2006/relationships/fontTable" Target="fontTable.xml"/><Relationship Id="rId4" Type="http://schemas.openxmlformats.org/officeDocument/2006/relationships/hyperlink" Target="http://narodstream.ru/stm-urok-99-hc-05-master-soedinyaem-dva-mk-chast-1/" TargetMode="External"/><Relationship Id="rId9" Type="http://schemas.openxmlformats.org/officeDocument/2006/relationships/hyperlink" Target="https://an.yandex.ru/count/UlKIP9AbcQW50Dm1CLQyari00000ECgs7402I09Wl0Xe172WmvR10O01sE3CgmU80QE8tP0fa06cakID99W1eiM-tYEW0SAapOqag07iWR3U8xW1tAUPz1N00GBO0PQmhH3W0UQKqmxe0HRu0RQLthu1Y083e0BUkAe2kG8fKeJSb6qon_02kyIhoGRu0eA0W820e1600-RYgP81Y0EIhhwt29W3ky06g0CIi0C4k0J_0UW4gmRu1FfUY0NwNf05tkq2e0M-7AW5aXYm1P8Ok0NzNC05y9a7o0MmwW7G1UuAu0KCy0K1c0Q0qApp3g06xWAe1ku2oGR6AvDQIO1r4z46nh_8qKc0THFP1W00071n0000gGVuKVZX1e_4IB07W82G3D070k07XWhu1m60207G2BgAW870a802u0Yld9K1W0e1mGe00000003mFzWA0k0AW8bw-0h0_1M82mQg2n1w_M51-5400DXLa0HRTGK0m0k0emN82u3Kam7P2_XH-E46ZyH8w0lwNl0B1eWCjfNUlW7e30AO3PMCQF8D0FeD088E08aE00000000y3-G3i24FPWEnjVCr9M9uBeJe0x0X3sm3W6X3m0000000F0_g0_uey7nuE2ZuaW0?stat-id=3&amp;test-tag=75866331701249&amp;format-type=24&amp;banner-test-tags=eyI0ODQ2MjkwMDY3IjoiNzU4NjYzMDIzNDkzMTIifQ%3D%3D&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4360</Words>
  <Characters>24854</Characters>
  <Application>Microsoft Office Word</Application>
  <DocSecurity>0</DocSecurity>
  <Lines>207</Lines>
  <Paragraphs>58</Paragraphs>
  <ScaleCrop>false</ScaleCrop>
  <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2018-09-08T12:11:00Z</dcterms:created>
  <dcterms:modified xsi:type="dcterms:W3CDTF">2018-09-08T12:11:00Z</dcterms:modified>
</cp:coreProperties>
</file>